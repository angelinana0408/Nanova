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50111" w14:textId="77777777" w:rsidR="002B4925" w:rsidRPr="00027129" w:rsidRDefault="002B4925" w:rsidP="002B4925">
      <w:pPr>
        <w:spacing w:after="0" w:line="240" w:lineRule="auto"/>
        <w:rPr>
          <w:rFonts w:eastAsia="Times New Roman" w:cstheme="minorHAnsi"/>
          <w:sz w:val="24"/>
          <w:szCs w:val="24"/>
        </w:rPr>
      </w:pPr>
    </w:p>
    <w:p w14:paraId="1D36C4AA" w14:textId="77777777" w:rsidR="002B4925" w:rsidRPr="00027129" w:rsidRDefault="002B4925" w:rsidP="002B4925">
      <w:pPr>
        <w:spacing w:after="0" w:line="240" w:lineRule="auto"/>
        <w:jc w:val="center"/>
        <w:rPr>
          <w:rFonts w:eastAsia="Times New Roman" w:cstheme="minorHAnsi"/>
          <w:sz w:val="24"/>
          <w:szCs w:val="24"/>
        </w:rPr>
      </w:pPr>
      <w:r w:rsidRPr="00027129">
        <w:rPr>
          <w:rFonts w:eastAsia="Times New Roman" w:cstheme="minorHAnsi"/>
          <w:b/>
          <w:bCs/>
          <w:color w:val="000000"/>
          <w:sz w:val="28"/>
          <w:szCs w:val="28"/>
        </w:rPr>
        <w:t>Product - Introduction</w:t>
      </w:r>
    </w:p>
    <w:p w14:paraId="59237F47" w14:textId="77777777" w:rsidR="002B4925" w:rsidRPr="00027129" w:rsidRDefault="002B4925" w:rsidP="002B4925">
      <w:pPr>
        <w:spacing w:after="0" w:line="240" w:lineRule="auto"/>
        <w:jc w:val="center"/>
        <w:rPr>
          <w:rFonts w:eastAsia="Times New Roman" w:cstheme="minorHAnsi"/>
          <w:sz w:val="24"/>
          <w:szCs w:val="24"/>
        </w:rPr>
      </w:pPr>
    </w:p>
    <w:p w14:paraId="41D6B89C" w14:textId="77777777" w:rsidR="002B4925" w:rsidRPr="00027129" w:rsidRDefault="002B4925" w:rsidP="002B4925">
      <w:pPr>
        <w:spacing w:after="0" w:line="240" w:lineRule="auto"/>
        <w:rPr>
          <w:rFonts w:eastAsia="Times New Roman" w:cstheme="minorHAnsi"/>
          <w:sz w:val="24"/>
          <w:szCs w:val="24"/>
        </w:rPr>
      </w:pPr>
      <w:proofErr w:type="spellStart"/>
      <w:r w:rsidRPr="00027129">
        <w:rPr>
          <w:rFonts w:eastAsia="Times New Roman" w:cstheme="minorHAnsi"/>
          <w:b/>
          <w:bCs/>
          <w:color w:val="000000"/>
          <w:sz w:val="24"/>
          <w:szCs w:val="24"/>
        </w:rPr>
        <w:t>NovaTest</w:t>
      </w:r>
      <w:r w:rsidRPr="00027129">
        <w:rPr>
          <w:rFonts w:eastAsia="Times New Roman" w:cstheme="minorHAnsi"/>
          <w:b/>
          <w:bCs/>
          <w:color w:val="000000"/>
          <w:sz w:val="24"/>
          <w:szCs w:val="24"/>
          <w:vertAlign w:val="superscript"/>
        </w:rPr>
        <w:t>TM</w:t>
      </w:r>
      <w:proofErr w:type="spellEnd"/>
      <w:r w:rsidRPr="00027129">
        <w:rPr>
          <w:rFonts w:eastAsia="Times New Roman" w:cstheme="minorHAnsi"/>
          <w:b/>
          <w:bCs/>
          <w:color w:val="000000"/>
          <w:sz w:val="24"/>
          <w:szCs w:val="24"/>
        </w:rPr>
        <w:t xml:space="preserve"> P100 Portable GC (Product Introduction)</w:t>
      </w:r>
    </w:p>
    <w:p w14:paraId="65750F23" w14:textId="7840CE3F" w:rsidR="002B4925" w:rsidRPr="00027129" w:rsidRDefault="005435A0" w:rsidP="005435A0">
      <w:pPr>
        <w:spacing w:before="240" w:after="240" w:line="240" w:lineRule="auto"/>
        <w:rPr>
          <w:rFonts w:eastAsia="Times New Roman" w:cstheme="minorHAnsi"/>
          <w:sz w:val="24"/>
          <w:szCs w:val="24"/>
        </w:rPr>
      </w:pPr>
      <w:proofErr w:type="spellStart"/>
      <w:r w:rsidRPr="00027129">
        <w:rPr>
          <w:rFonts w:eastAsia="Times New Roman" w:cstheme="minorHAnsi"/>
          <w:color w:val="000000"/>
        </w:rPr>
        <w:t>NovaTest</w:t>
      </w:r>
      <w:r w:rsidRPr="00027129">
        <w:rPr>
          <w:rFonts w:eastAsia="Times New Roman" w:cstheme="minorHAnsi"/>
          <w:color w:val="000000"/>
          <w:vertAlign w:val="superscript"/>
        </w:rPr>
        <w:t>TM</w:t>
      </w:r>
      <w:proofErr w:type="spellEnd"/>
      <w:r w:rsidRPr="00027129">
        <w:rPr>
          <w:rFonts w:eastAsia="Times New Roman" w:cstheme="minorHAnsi"/>
          <w:color w:val="000000"/>
        </w:rPr>
        <w:t xml:space="preserve"> P100 is</w:t>
      </w:r>
      <w:r w:rsidRPr="00027129">
        <w:rPr>
          <w:rFonts w:eastAsia="Times New Roman" w:cstheme="minorHAnsi"/>
          <w:color w:val="000000"/>
          <w:sz w:val="24"/>
          <w:szCs w:val="24"/>
        </w:rPr>
        <w:t xml:space="preserve"> the first portable two-dimensional gas chromatography system developed for </w:t>
      </w:r>
      <w:del w:id="0" w:author="xsfan" w:date="2017-01-09T14:07:00Z">
        <w:r w:rsidRPr="00027129" w:rsidDel="000C48A6">
          <w:rPr>
            <w:rFonts w:eastAsia="Times New Roman" w:cstheme="minorHAnsi"/>
            <w:color w:val="000000"/>
            <w:sz w:val="24"/>
            <w:szCs w:val="24"/>
          </w:rPr>
          <w:delText xml:space="preserve">analyzing </w:delText>
        </w:r>
        <w:r w:rsidRPr="00027129" w:rsidDel="000C48A6">
          <w:rPr>
            <w:rFonts w:eastAsia="Times New Roman" w:cstheme="minorHAnsi"/>
            <w:color w:val="000000"/>
          </w:rPr>
          <w:delText>more than 50</w:delText>
        </w:r>
      </w:del>
      <w:ins w:id="1" w:author="xsfan" w:date="2017-01-09T14:07:00Z">
        <w:r w:rsidR="000C48A6">
          <w:rPr>
            <w:rFonts w:eastAsia="Times New Roman" w:cstheme="minorHAnsi"/>
            <w:color w:val="000000"/>
            <w:sz w:val="24"/>
            <w:szCs w:val="24"/>
          </w:rPr>
          <w:t xml:space="preserve"> rapid analysis of complex</w:t>
        </w:r>
      </w:ins>
      <w:r w:rsidRPr="00027129">
        <w:rPr>
          <w:rFonts w:eastAsia="Times New Roman" w:cstheme="minorHAnsi"/>
          <w:color w:val="000000"/>
          <w:lang w:eastAsia="zh-CN"/>
        </w:rPr>
        <w:t xml:space="preserve"> </w:t>
      </w:r>
      <w:r w:rsidRPr="00027129">
        <w:rPr>
          <w:rFonts w:eastAsia="Times New Roman" w:cstheme="minorHAnsi"/>
          <w:color w:val="000000"/>
          <w:sz w:val="24"/>
          <w:szCs w:val="24"/>
        </w:rPr>
        <w:t>volatile organic compounds (VOCs)</w:t>
      </w:r>
      <w:ins w:id="2" w:author="xsfan" w:date="2017-01-09T14:07:00Z">
        <w:r w:rsidR="000C48A6">
          <w:rPr>
            <w:rFonts w:eastAsia="Times New Roman" w:cstheme="minorHAnsi"/>
            <w:color w:val="000000"/>
            <w:sz w:val="24"/>
            <w:szCs w:val="24"/>
          </w:rPr>
          <w:t xml:space="preserve"> with high sensitivity</w:t>
        </w:r>
      </w:ins>
      <w:r w:rsidRPr="00027129">
        <w:rPr>
          <w:rFonts w:eastAsia="Times New Roman" w:cstheme="minorHAnsi"/>
          <w:color w:val="000000"/>
          <w:sz w:val="24"/>
          <w:szCs w:val="24"/>
        </w:rPr>
        <w:t xml:space="preserve">. The P100 </w:t>
      </w:r>
      <w:del w:id="3" w:author="xsfan" w:date="2017-01-09T14:08:00Z">
        <w:r w:rsidRPr="00027129" w:rsidDel="000C48A6">
          <w:rPr>
            <w:rFonts w:eastAsia="Times New Roman" w:cstheme="minorHAnsi"/>
            <w:color w:val="000000"/>
            <w:sz w:val="24"/>
            <w:szCs w:val="24"/>
          </w:rPr>
          <w:delText xml:space="preserve">was </w:delText>
        </w:r>
      </w:del>
      <w:ins w:id="4" w:author="xsfan" w:date="2017-01-09T14:08:00Z">
        <w:r w:rsidR="000C48A6">
          <w:rPr>
            <w:rFonts w:eastAsia="Times New Roman" w:cstheme="minorHAnsi"/>
            <w:color w:val="000000"/>
            <w:sz w:val="24"/>
            <w:szCs w:val="24"/>
          </w:rPr>
          <w:t>i</w:t>
        </w:r>
        <w:r w:rsidR="000C48A6" w:rsidRPr="00027129">
          <w:rPr>
            <w:rFonts w:eastAsia="Times New Roman" w:cstheme="minorHAnsi"/>
            <w:color w:val="000000"/>
            <w:sz w:val="24"/>
            <w:szCs w:val="24"/>
          </w:rPr>
          <w:t xml:space="preserve">s </w:t>
        </w:r>
      </w:ins>
      <w:r w:rsidRPr="00027129">
        <w:rPr>
          <w:rFonts w:eastAsia="Times New Roman" w:cstheme="minorHAnsi"/>
          <w:color w:val="000000"/>
          <w:sz w:val="24"/>
          <w:szCs w:val="24"/>
        </w:rPr>
        <w:t>designed with the user in mind, in order to achieve optimal results without sacrificing efficiency or ergonomics</w:t>
      </w:r>
      <w:r w:rsidRPr="00027129">
        <w:rPr>
          <w:rFonts w:eastAsia="Times New Roman" w:cstheme="minorHAnsi"/>
          <w:color w:val="000000"/>
          <w:sz w:val="24"/>
          <w:szCs w:val="24"/>
          <w:lang w:eastAsia="zh-CN"/>
        </w:rPr>
        <w:t xml:space="preserve">. </w:t>
      </w:r>
      <w:r w:rsidR="003072D4" w:rsidRPr="00027129">
        <w:rPr>
          <w:rFonts w:eastAsia="Times New Roman" w:cstheme="minorHAnsi"/>
          <w:color w:val="000000"/>
        </w:rPr>
        <w:t>The unit boasts</w:t>
      </w:r>
      <w:r w:rsidR="002B4925" w:rsidRPr="00027129">
        <w:rPr>
          <w:rFonts w:eastAsia="Times New Roman" w:cstheme="minorHAnsi"/>
          <w:color w:val="000000"/>
        </w:rPr>
        <w:t xml:space="preserve"> a </w:t>
      </w:r>
      <w:del w:id="5" w:author="xsfan" w:date="2017-01-09T14:10:00Z">
        <w:r w:rsidR="00592C11" w:rsidRPr="00027129" w:rsidDel="000C48A6">
          <w:rPr>
            <w:rFonts w:eastAsia="Times New Roman" w:cstheme="minorHAnsi"/>
            <w:color w:val="000000"/>
          </w:rPr>
          <w:delText xml:space="preserve">powerful </w:delText>
        </w:r>
      </w:del>
      <w:ins w:id="6" w:author="xsfan" w:date="2017-01-09T14:10:00Z">
        <w:r w:rsidR="000C48A6">
          <w:rPr>
            <w:rFonts w:eastAsia="Times New Roman" w:cstheme="minorHAnsi"/>
            <w:color w:val="000000"/>
          </w:rPr>
          <w:t>superior</w:t>
        </w:r>
        <w:r w:rsidR="000C48A6" w:rsidRPr="00027129">
          <w:rPr>
            <w:rFonts w:eastAsia="Times New Roman" w:cstheme="minorHAnsi"/>
            <w:color w:val="000000"/>
          </w:rPr>
          <w:t xml:space="preserve"> </w:t>
        </w:r>
      </w:ins>
      <w:r w:rsidR="002B4925" w:rsidRPr="00027129">
        <w:rPr>
          <w:rFonts w:eastAsia="Times New Roman" w:cstheme="minorHAnsi"/>
          <w:color w:val="000000"/>
        </w:rPr>
        <w:t>detection limit of</w:t>
      </w:r>
      <w:ins w:id="7" w:author="xsfan" w:date="2017-01-09T14:10:00Z">
        <w:r w:rsidR="000C48A6">
          <w:rPr>
            <w:rFonts w:eastAsia="Times New Roman" w:cstheme="minorHAnsi"/>
            <w:color w:val="000000"/>
          </w:rPr>
          <w:t xml:space="preserve"> a few picogram (10</w:t>
        </w:r>
        <w:r w:rsidR="000C48A6" w:rsidRPr="000C48A6">
          <w:rPr>
            <w:rFonts w:eastAsia="Times New Roman" w:cstheme="minorHAnsi"/>
            <w:color w:val="000000"/>
            <w:vertAlign w:val="superscript"/>
            <w:rPrChange w:id="8" w:author="xsfan" w:date="2017-01-09T14:10:00Z">
              <w:rPr>
                <w:rFonts w:eastAsia="Times New Roman" w:cstheme="minorHAnsi"/>
                <w:color w:val="000000"/>
              </w:rPr>
            </w:rPrChange>
          </w:rPr>
          <w:t>-12</w:t>
        </w:r>
        <w:r w:rsidR="000C48A6">
          <w:rPr>
            <w:rFonts w:eastAsia="Times New Roman" w:cstheme="minorHAnsi"/>
            <w:color w:val="000000"/>
          </w:rPr>
          <w:t xml:space="preserve"> gram)</w:t>
        </w:r>
      </w:ins>
      <w:ins w:id="9" w:author="xsfan" w:date="2017-01-09T14:12:00Z">
        <w:r w:rsidR="000C48A6">
          <w:rPr>
            <w:rFonts w:eastAsia="Times New Roman" w:cstheme="minorHAnsi"/>
            <w:color w:val="000000"/>
          </w:rPr>
          <w:t xml:space="preserve"> for benzene, toluene, </w:t>
        </w:r>
      </w:ins>
      <w:ins w:id="10" w:author="xsfan" w:date="2017-01-09T14:13:00Z">
        <w:r w:rsidR="000C48A6">
          <w:rPr>
            <w:rFonts w:eastAsia="Times New Roman" w:cstheme="minorHAnsi"/>
            <w:color w:val="000000"/>
          </w:rPr>
          <w:t>ethylbenzene, and xylene</w:t>
        </w:r>
      </w:ins>
      <w:ins w:id="11" w:author="xsfan" w:date="2017-01-09T14:12:00Z">
        <w:r w:rsidR="000C48A6">
          <w:rPr>
            <w:rFonts w:eastAsia="Times New Roman" w:cstheme="minorHAnsi"/>
            <w:color w:val="000000"/>
          </w:rPr>
          <w:t>, which is equivale</w:t>
        </w:r>
      </w:ins>
      <w:ins w:id="12" w:author="xsfan" w:date="2017-01-09T14:13:00Z">
        <w:r w:rsidR="000C48A6">
          <w:rPr>
            <w:rFonts w:eastAsia="Times New Roman" w:cstheme="minorHAnsi"/>
            <w:color w:val="000000"/>
          </w:rPr>
          <w:t>nt to a few parts-per-trillion (ppt) concentration in 1-liter of</w:t>
        </w:r>
      </w:ins>
      <w:ins w:id="13" w:author="xsfan" w:date="2017-01-09T14:14:00Z">
        <w:r w:rsidR="000C48A6">
          <w:rPr>
            <w:rFonts w:eastAsia="Times New Roman" w:cstheme="minorHAnsi"/>
            <w:color w:val="000000"/>
          </w:rPr>
          <w:t xml:space="preserve"> air </w:t>
        </w:r>
        <w:proofErr w:type="spellStart"/>
        <w:r w:rsidR="000C48A6">
          <w:rPr>
            <w:rFonts w:eastAsia="Times New Roman" w:cstheme="minorHAnsi"/>
            <w:color w:val="000000"/>
          </w:rPr>
          <w:t>sample</w:t>
        </w:r>
        <w:r w:rsidR="005F68A9">
          <w:rPr>
            <w:rFonts w:eastAsia="Times New Roman" w:cstheme="minorHAnsi"/>
            <w:color w:val="000000"/>
          </w:rPr>
          <w:t>.</w:t>
        </w:r>
      </w:ins>
      <w:del w:id="14" w:author="xsfan" w:date="2017-01-09T14:12:00Z">
        <w:r w:rsidR="002B4925" w:rsidRPr="00027129" w:rsidDel="000C48A6">
          <w:rPr>
            <w:rFonts w:eastAsia="Times New Roman" w:cstheme="minorHAnsi"/>
            <w:color w:val="000000"/>
          </w:rPr>
          <w:delText xml:space="preserve"> </w:delText>
        </w:r>
      </w:del>
      <w:del w:id="15" w:author="xsfan" w:date="2017-01-09T14:14:00Z">
        <w:r w:rsidR="00EE171C" w:rsidRPr="00027129" w:rsidDel="005F68A9">
          <w:rPr>
            <w:rFonts w:eastAsia="Times New Roman" w:cstheme="minorHAnsi"/>
            <w:color w:val="000000"/>
            <w:sz w:val="24"/>
            <w:szCs w:val="24"/>
            <w:lang w:eastAsia="zh-CN"/>
          </w:rPr>
          <w:delText xml:space="preserve">1 </w:delText>
        </w:r>
      </w:del>
      <w:ins w:id="16" w:author="Shelly Gao" w:date="2017-01-09T10:46:00Z">
        <w:del w:id="17" w:author="xsfan" w:date="2017-01-09T14:14:00Z">
          <w:r w:rsidR="00D040FD" w:rsidDel="005F68A9">
            <w:rPr>
              <w:rFonts w:eastAsia="Times New Roman" w:cstheme="minorHAnsi"/>
              <w:color w:val="000000"/>
              <w:sz w:val="24"/>
              <w:szCs w:val="24"/>
              <w:lang w:eastAsia="zh-CN"/>
            </w:rPr>
            <w:delText>tens of</w:delText>
          </w:r>
          <w:r w:rsidR="00D040FD" w:rsidRPr="00027129" w:rsidDel="005F68A9">
            <w:rPr>
              <w:rFonts w:eastAsia="Times New Roman" w:cstheme="minorHAnsi"/>
              <w:color w:val="000000"/>
              <w:sz w:val="24"/>
              <w:szCs w:val="24"/>
              <w:lang w:eastAsia="zh-CN"/>
            </w:rPr>
            <w:delText xml:space="preserve"> </w:delText>
          </w:r>
        </w:del>
      </w:ins>
      <w:del w:id="18" w:author="xsfan" w:date="2017-01-09T14:14:00Z">
        <w:r w:rsidR="00EE171C" w:rsidRPr="00027129" w:rsidDel="005F68A9">
          <w:rPr>
            <w:rFonts w:eastAsia="Times New Roman" w:cstheme="minorHAnsi"/>
            <w:color w:val="000000"/>
            <w:sz w:val="24"/>
            <w:szCs w:val="24"/>
            <w:lang w:eastAsia="zh-CN"/>
          </w:rPr>
          <w:delText xml:space="preserve">ppt </w:delText>
        </w:r>
      </w:del>
      <w:ins w:id="19" w:author="Shelly Gao" w:date="2017-01-09T10:46:00Z">
        <w:del w:id="20" w:author="xsfan" w:date="2017-01-09T14:14:00Z">
          <w:r w:rsidR="00D040FD" w:rsidDel="005F68A9">
            <w:rPr>
              <w:rFonts w:eastAsia="Times New Roman" w:cstheme="minorHAnsi"/>
              <w:color w:val="000000"/>
              <w:sz w:val="24"/>
              <w:szCs w:val="24"/>
              <w:lang w:eastAsia="zh-CN"/>
            </w:rPr>
            <w:delText xml:space="preserve">in 1 liter for </w:delText>
          </w:r>
        </w:del>
      </w:ins>
      <w:del w:id="21" w:author="xsfan" w:date="2017-01-09T14:14:00Z">
        <w:r w:rsidR="00EE171C" w:rsidRPr="00027129" w:rsidDel="005F68A9">
          <w:rPr>
            <w:rFonts w:eastAsia="Times New Roman" w:cstheme="minorHAnsi"/>
            <w:color w:val="000000"/>
            <w:sz w:val="24"/>
            <w:szCs w:val="24"/>
            <w:lang w:eastAsia="zh-CN"/>
          </w:rPr>
          <w:delText>(benzene</w:delText>
        </w:r>
        <w:r w:rsidR="00EE171C" w:rsidRPr="00027129" w:rsidDel="005F68A9">
          <w:rPr>
            <w:rFonts w:eastAsia="Times New Roman" w:cstheme="minorHAnsi"/>
            <w:color w:val="000000"/>
            <w:sz w:val="24"/>
            <w:szCs w:val="24"/>
          </w:rPr>
          <w:delText>)</w:delText>
        </w:r>
        <w:r w:rsidR="003072D4" w:rsidRPr="00027129" w:rsidDel="005F68A9">
          <w:rPr>
            <w:rFonts w:eastAsia="Times New Roman" w:cstheme="minorHAnsi"/>
            <w:color w:val="000000"/>
          </w:rPr>
          <w:delText xml:space="preserve">, and </w:delText>
        </w:r>
      </w:del>
      <w:ins w:id="22" w:author="Shelly Gao" w:date="2017-01-09T10:47:00Z">
        <w:del w:id="23" w:author="xsfan" w:date="2017-01-09T14:14:00Z">
          <w:r w:rsidR="00D040FD" w:rsidDel="005F68A9">
            <w:rPr>
              <w:rFonts w:eastAsia="Times New Roman" w:cstheme="minorHAnsi"/>
              <w:color w:val="000000"/>
            </w:rPr>
            <w:delText>while</w:delText>
          </w:r>
          <w:r w:rsidR="00D040FD" w:rsidRPr="00027129" w:rsidDel="005F68A9">
            <w:rPr>
              <w:rFonts w:eastAsia="Times New Roman" w:cstheme="minorHAnsi"/>
              <w:color w:val="000000"/>
            </w:rPr>
            <w:delText xml:space="preserve"> </w:delText>
          </w:r>
        </w:del>
      </w:ins>
      <w:ins w:id="24" w:author="xsfan" w:date="2017-01-09T14:14:00Z">
        <w:r w:rsidR="005F68A9">
          <w:rPr>
            <w:rFonts w:eastAsia="Times New Roman" w:cstheme="minorHAnsi"/>
            <w:color w:val="000000"/>
          </w:rPr>
          <w:t>Meanwhile</w:t>
        </w:r>
        <w:proofErr w:type="spellEnd"/>
        <w:r w:rsidR="005F68A9">
          <w:rPr>
            <w:rFonts w:eastAsia="Times New Roman" w:cstheme="minorHAnsi"/>
            <w:color w:val="000000"/>
          </w:rPr>
          <w:t xml:space="preserve">, </w:t>
        </w:r>
      </w:ins>
      <w:r w:rsidR="003072D4" w:rsidRPr="00027129">
        <w:rPr>
          <w:rFonts w:eastAsia="Times New Roman" w:cstheme="minorHAnsi"/>
          <w:color w:val="000000"/>
        </w:rPr>
        <w:t>t</w:t>
      </w:r>
      <w:r w:rsidR="00592C11" w:rsidRPr="00027129">
        <w:rPr>
          <w:rFonts w:eastAsia="Times New Roman" w:cstheme="minorHAnsi"/>
          <w:color w:val="000000"/>
        </w:rPr>
        <w:t xml:space="preserve">he lightweight and compact design comes </w:t>
      </w:r>
      <w:del w:id="25" w:author="xsfan" w:date="2017-01-09T14:14:00Z">
        <w:r w:rsidR="00592C11" w:rsidRPr="00027129" w:rsidDel="005F68A9">
          <w:rPr>
            <w:rFonts w:eastAsia="Times New Roman" w:cstheme="minorHAnsi"/>
            <w:color w:val="000000"/>
          </w:rPr>
          <w:delText>equipped</w:delText>
        </w:r>
        <w:r w:rsidR="002B4925" w:rsidRPr="00027129" w:rsidDel="005F68A9">
          <w:rPr>
            <w:rFonts w:eastAsia="Times New Roman" w:cstheme="minorHAnsi"/>
            <w:color w:val="000000"/>
          </w:rPr>
          <w:delText xml:space="preserve"> </w:delText>
        </w:r>
      </w:del>
      <w:r w:rsidR="002B4925" w:rsidRPr="00027129">
        <w:rPr>
          <w:rFonts w:eastAsia="Times New Roman" w:cstheme="minorHAnsi"/>
          <w:color w:val="000000"/>
        </w:rPr>
        <w:t xml:space="preserve">with a built-in carrier gas </w:t>
      </w:r>
      <w:del w:id="26" w:author="xsfan" w:date="2017-01-09T14:15:00Z">
        <w:r w:rsidR="002B4925" w:rsidRPr="00027129" w:rsidDel="005F68A9">
          <w:rPr>
            <w:rFonts w:eastAsia="Times New Roman" w:cstheme="minorHAnsi"/>
            <w:color w:val="000000"/>
          </w:rPr>
          <w:delText xml:space="preserve">bottle </w:delText>
        </w:r>
      </w:del>
      <w:ins w:id="27" w:author="xsfan" w:date="2017-01-09T14:15:00Z">
        <w:r w:rsidR="005F68A9">
          <w:rPr>
            <w:rFonts w:eastAsia="Times New Roman" w:cstheme="minorHAnsi"/>
            <w:color w:val="000000"/>
          </w:rPr>
          <w:t>cartridge</w:t>
        </w:r>
        <w:r w:rsidR="005F68A9" w:rsidRPr="00027129">
          <w:rPr>
            <w:rFonts w:eastAsia="Times New Roman" w:cstheme="minorHAnsi"/>
            <w:color w:val="000000"/>
          </w:rPr>
          <w:t xml:space="preserve"> </w:t>
        </w:r>
      </w:ins>
      <w:r w:rsidR="002B4925" w:rsidRPr="00027129">
        <w:rPr>
          <w:rFonts w:eastAsia="Times New Roman" w:cstheme="minorHAnsi"/>
          <w:color w:val="000000"/>
        </w:rPr>
        <w:t xml:space="preserve">and </w:t>
      </w:r>
      <w:ins w:id="28" w:author="xsfan" w:date="2017-01-09T14:15:00Z">
        <w:r w:rsidR="005F68A9">
          <w:rPr>
            <w:rFonts w:eastAsia="Times New Roman" w:cstheme="minorHAnsi"/>
            <w:color w:val="000000"/>
          </w:rPr>
          <w:t xml:space="preserve">rechargeable </w:t>
        </w:r>
      </w:ins>
      <w:r w:rsidR="002B4925" w:rsidRPr="00027129">
        <w:rPr>
          <w:rFonts w:eastAsia="Times New Roman" w:cstheme="minorHAnsi"/>
          <w:color w:val="000000"/>
        </w:rPr>
        <w:t xml:space="preserve">battery </w:t>
      </w:r>
      <w:ins w:id="29" w:author="xsfan" w:date="2017-01-09T14:15:00Z">
        <w:r w:rsidR="005F68A9">
          <w:rPr>
            <w:rFonts w:eastAsia="Times New Roman" w:cstheme="minorHAnsi"/>
            <w:color w:val="000000"/>
          </w:rPr>
          <w:t xml:space="preserve">that can last ??? </w:t>
        </w:r>
        <w:proofErr w:type="spellStart"/>
        <w:r w:rsidR="005F68A9">
          <w:rPr>
            <w:rFonts w:eastAsia="Times New Roman" w:cstheme="minorHAnsi"/>
            <w:color w:val="000000"/>
          </w:rPr>
          <w:t>hrs</w:t>
        </w:r>
        <w:proofErr w:type="spellEnd"/>
        <w:r w:rsidR="005F68A9">
          <w:rPr>
            <w:rFonts w:eastAsia="Times New Roman" w:cstheme="minorHAnsi"/>
            <w:color w:val="000000"/>
          </w:rPr>
          <w:t xml:space="preserve"> for high mobility and portability. </w:t>
        </w:r>
      </w:ins>
      <w:del w:id="30" w:author="xsfan" w:date="2017-01-09T14:16:00Z">
        <w:r w:rsidR="002B4925" w:rsidRPr="00027129" w:rsidDel="005F68A9">
          <w:rPr>
            <w:rFonts w:eastAsia="Times New Roman" w:cstheme="minorHAnsi"/>
            <w:color w:val="000000"/>
          </w:rPr>
          <w:delText xml:space="preserve">to enable users to </w:delText>
        </w:r>
        <w:r w:rsidR="003072D4" w:rsidRPr="00027129" w:rsidDel="005F68A9">
          <w:rPr>
            <w:rFonts w:eastAsia="Times New Roman" w:cstheme="minorHAnsi"/>
            <w:color w:val="000000"/>
          </w:rPr>
          <w:delText>easily carry</w:delText>
        </w:r>
        <w:r w:rsidR="00592C11" w:rsidRPr="00027129" w:rsidDel="005F68A9">
          <w:rPr>
            <w:rFonts w:eastAsia="Times New Roman" w:cstheme="minorHAnsi"/>
            <w:color w:val="000000"/>
          </w:rPr>
          <w:delText xml:space="preserve"> </w:delText>
        </w:r>
        <w:r w:rsidR="006F4226" w:rsidDel="005F68A9">
          <w:rPr>
            <w:rFonts w:eastAsia="Times New Roman" w:cstheme="minorHAnsi"/>
            <w:color w:val="000000"/>
          </w:rPr>
          <w:delText xml:space="preserve">the P100 </w:delText>
        </w:r>
        <w:r w:rsidR="00592C11" w:rsidRPr="00027129" w:rsidDel="005F68A9">
          <w:rPr>
            <w:rFonts w:eastAsia="Times New Roman" w:cstheme="minorHAnsi"/>
            <w:color w:val="000000"/>
          </w:rPr>
          <w:delText xml:space="preserve">to </w:delText>
        </w:r>
        <w:r w:rsidR="00B4760E" w:rsidDel="005F68A9">
          <w:rPr>
            <w:rFonts w:eastAsia="Times New Roman" w:cstheme="minorHAnsi"/>
            <w:color w:val="000000"/>
          </w:rPr>
          <w:delText>the monitoring location</w:delText>
        </w:r>
        <w:r w:rsidR="003072D4" w:rsidRPr="00027129" w:rsidDel="005F68A9">
          <w:rPr>
            <w:rFonts w:eastAsia="Times New Roman" w:cstheme="minorHAnsi"/>
            <w:color w:val="000000"/>
          </w:rPr>
          <w:delText xml:space="preserve"> without sacrificing precision</w:delText>
        </w:r>
        <w:r w:rsidR="00592C11" w:rsidRPr="00027129" w:rsidDel="005F68A9">
          <w:rPr>
            <w:rFonts w:eastAsia="Times New Roman" w:cstheme="minorHAnsi"/>
            <w:color w:val="000000"/>
          </w:rPr>
          <w:delText xml:space="preserve"> results.</w:delText>
        </w:r>
      </w:del>
    </w:p>
    <w:p w14:paraId="56D2A315" w14:textId="69353195"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color w:val="000000"/>
        </w:rPr>
        <w:t xml:space="preserve">The system is fully automated and requires </w:t>
      </w:r>
      <w:r w:rsidR="005A2AFF" w:rsidRPr="00027129">
        <w:rPr>
          <w:rFonts w:eastAsia="Times New Roman" w:cstheme="minorHAnsi"/>
          <w:color w:val="000000"/>
        </w:rPr>
        <w:t>minimal user input to operate.</w:t>
      </w:r>
      <w:r w:rsidRPr="00027129">
        <w:rPr>
          <w:rFonts w:eastAsia="Times New Roman" w:cstheme="minorHAnsi"/>
          <w:color w:val="000000"/>
        </w:rPr>
        <w:t xml:space="preserve"> </w:t>
      </w:r>
      <w:r w:rsidR="005A2AFF" w:rsidRPr="00027129">
        <w:rPr>
          <w:rFonts w:eastAsia="Times New Roman" w:cstheme="minorHAnsi"/>
          <w:color w:val="000000"/>
        </w:rPr>
        <w:t>Testing can be initiated quickly and easily using one of several</w:t>
      </w:r>
      <w:r w:rsidRPr="00027129">
        <w:rPr>
          <w:rFonts w:eastAsia="Times New Roman" w:cstheme="minorHAnsi"/>
          <w:color w:val="000000"/>
        </w:rPr>
        <w:t xml:space="preserve"> built-in methods based on </w:t>
      </w:r>
      <w:del w:id="31" w:author="xsfan" w:date="2017-01-09T14:09:00Z">
        <w:r w:rsidR="005A2AFF" w:rsidRPr="00027129" w:rsidDel="000C48A6">
          <w:rPr>
            <w:rFonts w:eastAsia="Times New Roman" w:cstheme="minorHAnsi"/>
            <w:color w:val="000000"/>
          </w:rPr>
          <w:delText xml:space="preserve">the needs of </w:delText>
        </w:r>
      </w:del>
      <w:r w:rsidR="005A2AFF" w:rsidRPr="00027129">
        <w:rPr>
          <w:rFonts w:eastAsia="Times New Roman" w:cstheme="minorHAnsi"/>
          <w:color w:val="000000"/>
        </w:rPr>
        <w:t>the target application</w:t>
      </w:r>
      <w:r w:rsidRPr="00027129">
        <w:rPr>
          <w:rFonts w:eastAsia="Times New Roman" w:cstheme="minorHAnsi"/>
          <w:color w:val="000000"/>
        </w:rPr>
        <w:t xml:space="preserve">. </w:t>
      </w:r>
      <w:r w:rsidR="005A2AFF" w:rsidRPr="00027129">
        <w:rPr>
          <w:rFonts w:eastAsia="Times New Roman" w:cstheme="minorHAnsi"/>
          <w:color w:val="000000"/>
        </w:rPr>
        <w:t xml:space="preserve">This allows for anyone to effectively use the P100 system without </w:t>
      </w:r>
      <w:r w:rsidR="006F4226">
        <w:rPr>
          <w:rFonts w:eastAsia="Times New Roman" w:cstheme="minorHAnsi"/>
          <w:color w:val="000000"/>
        </w:rPr>
        <w:t>extensive knowledge of</w:t>
      </w:r>
      <w:r w:rsidR="005A2AFF" w:rsidRPr="00027129">
        <w:rPr>
          <w:rFonts w:eastAsia="Times New Roman" w:cstheme="minorHAnsi"/>
          <w:color w:val="000000"/>
        </w:rPr>
        <w:t xml:space="preserve"> GC theory</w:t>
      </w:r>
      <w:r w:rsidR="002E12F4" w:rsidRPr="00027129">
        <w:rPr>
          <w:rFonts w:eastAsia="Times New Roman" w:cstheme="minorHAnsi"/>
          <w:color w:val="000000"/>
        </w:rPr>
        <w:t xml:space="preserve">. Simplistic instructions along with a streamlined software </w:t>
      </w:r>
      <w:r w:rsidRPr="00027129">
        <w:rPr>
          <w:rFonts w:eastAsia="Times New Roman" w:cstheme="minorHAnsi"/>
          <w:color w:val="000000"/>
        </w:rPr>
        <w:t>will generate an intuitive</w:t>
      </w:r>
      <w:ins w:id="32" w:author="xsfan" w:date="2017-01-09T14:17:00Z">
        <w:r w:rsidR="005F68A9">
          <w:rPr>
            <w:rFonts w:eastAsia="Times New Roman" w:cstheme="minorHAnsi"/>
            <w:color w:val="000000"/>
          </w:rPr>
          <w:t xml:space="preserve"> and customizable</w:t>
        </w:r>
      </w:ins>
      <w:r w:rsidRPr="00027129">
        <w:rPr>
          <w:rFonts w:eastAsia="Times New Roman" w:cstheme="minorHAnsi"/>
          <w:color w:val="000000"/>
        </w:rPr>
        <w:t xml:space="preserve"> report </w:t>
      </w:r>
      <w:r w:rsidR="006F4226">
        <w:rPr>
          <w:rFonts w:eastAsia="Times New Roman" w:cstheme="minorHAnsi"/>
          <w:color w:val="000000"/>
        </w:rPr>
        <w:t xml:space="preserve">on </w:t>
      </w:r>
      <w:r w:rsidRPr="00027129">
        <w:rPr>
          <w:rFonts w:eastAsia="Times New Roman" w:cstheme="minorHAnsi"/>
          <w:color w:val="000000"/>
        </w:rPr>
        <w:t>the detected gases and their respective concentrations.</w:t>
      </w:r>
    </w:p>
    <w:p w14:paraId="69C72FA6" w14:textId="49C5BC22"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color w:val="000000"/>
        </w:rPr>
        <w:t>Users can also customize and run their own methods using</w:t>
      </w:r>
      <w:r w:rsidR="002E12F4" w:rsidRPr="00027129">
        <w:rPr>
          <w:rFonts w:eastAsia="Times New Roman" w:cstheme="minorHAnsi"/>
          <w:color w:val="000000"/>
        </w:rPr>
        <w:t xml:space="preserve"> the</w:t>
      </w:r>
      <w:r w:rsidRPr="00027129">
        <w:rPr>
          <w:rFonts w:eastAsia="Times New Roman" w:cstheme="minorHAnsi"/>
          <w:color w:val="000000"/>
        </w:rPr>
        <w:t xml:space="preserve"> ‘Advanced Test’ function for </w:t>
      </w:r>
      <w:del w:id="33" w:author="Shelly Gao" w:date="2017-01-09T10:47:00Z">
        <w:r w:rsidRPr="00027129" w:rsidDel="00D040FD">
          <w:rPr>
            <w:rFonts w:eastAsia="Times New Roman" w:cstheme="minorHAnsi"/>
            <w:color w:val="000000"/>
          </w:rPr>
          <w:delText xml:space="preserve">the </w:delText>
        </w:r>
      </w:del>
      <w:r w:rsidRPr="00027129">
        <w:rPr>
          <w:rFonts w:eastAsia="Times New Roman" w:cstheme="minorHAnsi"/>
          <w:color w:val="000000"/>
        </w:rPr>
        <w:t>specific application</w:t>
      </w:r>
      <w:ins w:id="34" w:author="Shelly Gao" w:date="2017-01-09T10:47:00Z">
        <w:r w:rsidR="00D040FD">
          <w:rPr>
            <w:rFonts w:eastAsia="Times New Roman" w:cstheme="minorHAnsi"/>
            <w:color w:val="000000"/>
          </w:rPr>
          <w:t>s</w:t>
        </w:r>
      </w:ins>
      <w:r w:rsidRPr="00027129">
        <w:rPr>
          <w:rFonts w:eastAsia="Times New Roman" w:cstheme="minorHAnsi"/>
          <w:color w:val="000000"/>
        </w:rPr>
        <w:t>.</w:t>
      </w:r>
    </w:p>
    <w:p w14:paraId="197BD709" w14:textId="03BE5E6A" w:rsidR="002B4925" w:rsidRPr="00027129" w:rsidRDefault="00702F6C" w:rsidP="002B4925">
      <w:pPr>
        <w:spacing w:before="200" w:after="200" w:line="240" w:lineRule="auto"/>
        <w:rPr>
          <w:rFonts w:eastAsia="Times New Roman" w:cstheme="minorHAnsi"/>
          <w:color w:val="000000"/>
          <w:lang w:eastAsia="zh-CN"/>
        </w:rPr>
      </w:pPr>
      <w:r w:rsidRPr="00027129">
        <w:rPr>
          <w:rFonts w:eastAsia="Times New Roman" w:cstheme="minorHAnsi"/>
          <w:color w:val="000000"/>
        </w:rPr>
        <w:t>The versatility of the P100 is simply unmatched</w:t>
      </w:r>
      <w:ins w:id="35" w:author="xsfan" w:date="2017-01-09T14:20:00Z">
        <w:r w:rsidR="004302E1">
          <w:rPr>
            <w:rFonts w:eastAsia="Times New Roman" w:cstheme="minorHAnsi"/>
            <w:color w:val="000000"/>
          </w:rPr>
          <w:t xml:space="preserve"> and can analyze the analytes in various media such as vapor and li</w:t>
        </w:r>
      </w:ins>
      <w:ins w:id="36" w:author="xsfan" w:date="2017-01-09T14:21:00Z">
        <w:r w:rsidR="004302E1">
          <w:rPr>
            <w:rFonts w:eastAsia="Times New Roman" w:cstheme="minorHAnsi"/>
            <w:color w:val="000000"/>
          </w:rPr>
          <w:t>quid.</w:t>
        </w:r>
      </w:ins>
      <w:del w:id="37" w:author="xsfan" w:date="2017-01-09T14:20:00Z">
        <w:r w:rsidRPr="00027129" w:rsidDel="004302E1">
          <w:rPr>
            <w:rFonts w:eastAsia="Times New Roman" w:cstheme="minorHAnsi"/>
            <w:color w:val="000000"/>
          </w:rPr>
          <w:delText xml:space="preserve">, </w:delText>
        </w:r>
      </w:del>
      <w:del w:id="38" w:author="xsfan" w:date="2017-01-09T14:21:00Z">
        <w:r w:rsidRPr="00027129" w:rsidDel="004302E1">
          <w:rPr>
            <w:rFonts w:eastAsia="Times New Roman" w:cstheme="minorHAnsi"/>
            <w:color w:val="000000"/>
          </w:rPr>
          <w:delText xml:space="preserve">as it obtains results in a virtually </w:delText>
        </w:r>
      </w:del>
      <w:del w:id="39" w:author="xsfan" w:date="2017-01-09T14:19:00Z">
        <w:r w:rsidRPr="00027129" w:rsidDel="004302E1">
          <w:rPr>
            <w:rFonts w:eastAsia="Times New Roman" w:cstheme="minorHAnsi"/>
            <w:color w:val="000000"/>
          </w:rPr>
          <w:delText xml:space="preserve">infinite </w:delText>
        </w:r>
      </w:del>
      <w:del w:id="40" w:author="xsfan" w:date="2017-01-09T14:21:00Z">
        <w:r w:rsidRPr="00027129" w:rsidDel="004302E1">
          <w:rPr>
            <w:rFonts w:eastAsia="Times New Roman" w:cstheme="minorHAnsi"/>
            <w:color w:val="000000"/>
          </w:rPr>
          <w:delText>number of media; this includes vapors as well as liquid applications.</w:delText>
        </w:r>
      </w:del>
      <w:r w:rsidRPr="00027129">
        <w:rPr>
          <w:rFonts w:eastAsia="Times New Roman" w:cstheme="minorHAnsi"/>
          <w:color w:val="000000"/>
        </w:rPr>
        <w:t xml:space="preserve"> </w:t>
      </w:r>
      <w:commentRangeStart w:id="41"/>
      <w:r w:rsidRPr="00027129">
        <w:rPr>
          <w:rFonts w:eastAsia="Times New Roman" w:cstheme="minorHAnsi"/>
          <w:color w:val="000000"/>
        </w:rPr>
        <w:t xml:space="preserve">This alone solidifies the </w:t>
      </w:r>
      <w:proofErr w:type="spellStart"/>
      <w:r w:rsidRPr="00027129">
        <w:rPr>
          <w:rFonts w:eastAsia="Times New Roman" w:cstheme="minorHAnsi"/>
          <w:color w:val="000000"/>
        </w:rPr>
        <w:t>NovaTest</w:t>
      </w:r>
      <w:r w:rsidRPr="00D040FD">
        <w:rPr>
          <w:rFonts w:eastAsia="Times New Roman" w:cstheme="minorHAnsi"/>
          <w:color w:val="000000"/>
          <w:vertAlign w:val="superscript"/>
          <w:rPrChange w:id="42" w:author="Shelly Gao" w:date="2017-01-09T10:48:00Z">
            <w:rPr>
              <w:rFonts w:eastAsia="Times New Roman" w:cstheme="minorHAnsi"/>
              <w:color w:val="000000"/>
              <w:sz w:val="24"/>
              <w:szCs w:val="24"/>
              <w:vertAlign w:val="superscript"/>
            </w:rPr>
          </w:rPrChange>
        </w:rPr>
        <w:t>TM</w:t>
      </w:r>
      <w:proofErr w:type="spellEnd"/>
      <w:r w:rsidRPr="00D040FD">
        <w:rPr>
          <w:rFonts w:eastAsia="Times New Roman" w:cstheme="minorHAnsi"/>
          <w:color w:val="000000"/>
        </w:rPr>
        <w:t xml:space="preserve"> </w:t>
      </w:r>
      <w:r w:rsidRPr="00027129">
        <w:rPr>
          <w:rFonts w:eastAsia="Times New Roman" w:cstheme="minorHAnsi"/>
          <w:color w:val="000000"/>
        </w:rPr>
        <w:t xml:space="preserve">P100 as a much more accessible solution to any GC application compared to other commercially available gas chromatography devices. </w:t>
      </w:r>
      <w:commentRangeEnd w:id="41"/>
      <w:r w:rsidR="005F68A9">
        <w:rPr>
          <w:rStyle w:val="CommentReference"/>
        </w:rPr>
        <w:commentReference w:id="41"/>
      </w:r>
    </w:p>
    <w:p w14:paraId="5F41D0C8" w14:textId="77777777" w:rsidR="005435A0" w:rsidRPr="00027129" w:rsidRDefault="005435A0" w:rsidP="002B4925">
      <w:pPr>
        <w:spacing w:before="200" w:after="200" w:line="240" w:lineRule="auto"/>
        <w:rPr>
          <w:rFonts w:eastAsia="Times New Roman" w:cstheme="minorHAnsi"/>
          <w:color w:val="000000"/>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3224"/>
        <w:gridCol w:w="2977"/>
        <w:gridCol w:w="3159"/>
      </w:tblGrid>
      <w:tr w:rsidR="005435A0" w:rsidRPr="00027129" w14:paraId="2F4E05D0" w14:textId="77777777" w:rsidTr="005435A0">
        <w:tc>
          <w:tcPr>
            <w:tcW w:w="3224"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EC8743F" w14:textId="77777777" w:rsidR="005435A0" w:rsidRPr="00027129" w:rsidRDefault="005435A0" w:rsidP="005435A0">
            <w:pPr>
              <w:spacing w:after="0" w:line="240" w:lineRule="auto"/>
              <w:jc w:val="both"/>
              <w:rPr>
                <w:rFonts w:eastAsia="Times New Roman" w:cstheme="minorHAnsi"/>
                <w:sz w:val="24"/>
                <w:szCs w:val="24"/>
              </w:rPr>
            </w:pPr>
            <w:r w:rsidRPr="00027129">
              <w:rPr>
                <w:rFonts w:eastAsia="Times New Roman" w:cstheme="minorHAnsi"/>
                <w:b/>
                <w:bCs/>
                <w:color w:val="000000"/>
                <w:sz w:val="24"/>
                <w:szCs w:val="24"/>
              </w:rPr>
              <w:t>Portable.</w:t>
            </w:r>
          </w:p>
          <w:p w14:paraId="3B204E5B" w14:textId="060F6965" w:rsidR="005435A0" w:rsidRPr="00027129" w:rsidRDefault="005435A0" w:rsidP="005435A0">
            <w:pPr>
              <w:spacing w:after="0" w:line="240" w:lineRule="auto"/>
              <w:jc w:val="both"/>
              <w:rPr>
                <w:rFonts w:eastAsia="Times New Roman" w:cstheme="minorHAnsi"/>
                <w:color w:val="000000"/>
                <w:sz w:val="24"/>
                <w:szCs w:val="24"/>
              </w:rPr>
            </w:pPr>
            <w:r w:rsidRPr="00027129">
              <w:rPr>
                <w:rFonts w:eastAsia="Times New Roman" w:cstheme="minorHAnsi"/>
                <w:color w:val="000000"/>
                <w:sz w:val="24"/>
                <w:szCs w:val="24"/>
              </w:rPr>
              <w:t xml:space="preserve">Innovative MEMS (Micro Electro Mechanical Systems) as </w:t>
            </w:r>
            <w:del w:id="43" w:author="xsfan" w:date="2017-01-09T14:23:00Z">
              <w:r w:rsidRPr="00027129" w:rsidDel="00BF6D48">
                <w:rPr>
                  <w:rFonts w:eastAsia="Times New Roman" w:cstheme="minorHAnsi"/>
                  <w:color w:val="000000"/>
                  <w:sz w:val="24"/>
                  <w:szCs w:val="24"/>
                </w:rPr>
                <w:delText>well as</w:delText>
              </w:r>
            </w:del>
            <w:ins w:id="44" w:author="xsfan" w:date="2017-01-09T14:23:00Z">
              <w:r w:rsidR="00BF6D48">
                <w:rPr>
                  <w:rFonts w:eastAsia="Times New Roman" w:cstheme="minorHAnsi"/>
                  <w:color w:val="000000"/>
                  <w:sz w:val="24"/>
                  <w:szCs w:val="24"/>
                </w:rPr>
                <w:t>and</w:t>
              </w:r>
            </w:ins>
            <w:r w:rsidRPr="00027129">
              <w:rPr>
                <w:rFonts w:eastAsia="Times New Roman" w:cstheme="minorHAnsi"/>
                <w:color w:val="000000"/>
                <w:sz w:val="24"/>
                <w:szCs w:val="24"/>
              </w:rPr>
              <w:t xml:space="preserve"> microfluidic </w:t>
            </w:r>
            <w:del w:id="45" w:author="xsfan" w:date="2017-01-09T14:23:00Z">
              <w:r w:rsidRPr="00027129" w:rsidDel="00BF6D48">
                <w:rPr>
                  <w:rFonts w:eastAsia="Times New Roman" w:cstheme="minorHAnsi"/>
                  <w:color w:val="000000"/>
                  <w:sz w:val="24"/>
                  <w:szCs w:val="24"/>
                </w:rPr>
                <w:delText xml:space="preserve">and resistance heating </w:delText>
              </w:r>
            </w:del>
            <w:r w:rsidRPr="00027129">
              <w:rPr>
                <w:rFonts w:eastAsia="Times New Roman" w:cstheme="minorHAnsi"/>
                <w:color w:val="000000"/>
                <w:sz w:val="24"/>
                <w:szCs w:val="24"/>
              </w:rPr>
              <w:t xml:space="preserve">technologies are employed </w:t>
            </w:r>
            <w:del w:id="46" w:author="Shelly Gao" w:date="2017-01-09T10:49:00Z">
              <w:r w:rsidRPr="00027129" w:rsidDel="00D040FD">
                <w:rPr>
                  <w:rFonts w:eastAsia="Times New Roman" w:cstheme="minorHAnsi"/>
                  <w:color w:val="000000"/>
                  <w:sz w:val="24"/>
                  <w:szCs w:val="24"/>
                </w:rPr>
                <w:delText xml:space="preserve">to allow the P100 </w:delText>
              </w:r>
            </w:del>
            <w:r w:rsidRPr="00027129">
              <w:rPr>
                <w:rFonts w:eastAsia="Times New Roman" w:cstheme="minorHAnsi"/>
                <w:color w:val="000000"/>
                <w:sz w:val="24"/>
                <w:szCs w:val="24"/>
              </w:rPr>
              <w:t xml:space="preserve">to </w:t>
            </w:r>
            <w:del w:id="47" w:author="xsfan" w:date="2017-01-09T14:23:00Z">
              <w:r w:rsidRPr="00027129" w:rsidDel="00BF6D48">
                <w:rPr>
                  <w:rFonts w:eastAsia="Times New Roman" w:cstheme="minorHAnsi"/>
                  <w:color w:val="000000"/>
                  <w:sz w:val="24"/>
                  <w:szCs w:val="24"/>
                </w:rPr>
                <w:delText xml:space="preserve">feature </w:delText>
              </w:r>
            </w:del>
            <w:ins w:id="48" w:author="xsfan" w:date="2017-01-09T14:23:00Z">
              <w:r w:rsidR="00BF6D48">
                <w:rPr>
                  <w:rFonts w:eastAsia="Times New Roman" w:cstheme="minorHAnsi"/>
                  <w:color w:val="000000"/>
                  <w:sz w:val="24"/>
                  <w:szCs w:val="24"/>
                </w:rPr>
                <w:t>achieve</w:t>
              </w:r>
              <w:r w:rsidR="00BF6D48" w:rsidRPr="00027129">
                <w:rPr>
                  <w:rFonts w:eastAsia="Times New Roman" w:cstheme="minorHAnsi"/>
                  <w:color w:val="000000"/>
                  <w:sz w:val="24"/>
                  <w:szCs w:val="24"/>
                </w:rPr>
                <w:t xml:space="preserve"> </w:t>
              </w:r>
            </w:ins>
            <w:r w:rsidRPr="00027129">
              <w:rPr>
                <w:rFonts w:eastAsia="Times New Roman" w:cstheme="minorHAnsi"/>
                <w:color w:val="000000"/>
                <w:sz w:val="24"/>
                <w:szCs w:val="24"/>
              </w:rPr>
              <w:t>a compact size and light weight</w:t>
            </w:r>
            <w:ins w:id="49" w:author="Shelly Gao" w:date="2017-01-09T10:49:00Z">
              <w:r w:rsidR="00D040FD">
                <w:rPr>
                  <w:rFonts w:eastAsia="Times New Roman" w:cstheme="minorHAnsi"/>
                  <w:color w:val="000000"/>
                  <w:sz w:val="24"/>
                  <w:szCs w:val="24"/>
                </w:rPr>
                <w:t xml:space="preserve"> of the P100</w:t>
              </w:r>
            </w:ins>
            <w:r w:rsidRPr="00027129">
              <w:rPr>
                <w:rFonts w:eastAsia="Times New Roman" w:cstheme="minorHAnsi"/>
                <w:color w:val="000000"/>
                <w:sz w:val="24"/>
                <w:szCs w:val="24"/>
              </w:rPr>
              <w:t>. This makes field testing easy</w:t>
            </w:r>
            <w:ins w:id="50" w:author="xsfan" w:date="2017-01-09T14:25:00Z">
              <w:r w:rsidR="007F316C">
                <w:rPr>
                  <w:rFonts w:eastAsia="Times New Roman" w:cstheme="minorHAnsi"/>
                  <w:color w:val="000000"/>
                  <w:sz w:val="24"/>
                  <w:szCs w:val="24"/>
                </w:rPr>
                <w:t>, fast, and accurate.</w:t>
              </w:r>
            </w:ins>
            <w:del w:id="51" w:author="xsfan" w:date="2017-01-09T14:25:00Z">
              <w:r w:rsidRPr="00027129" w:rsidDel="007F316C">
                <w:rPr>
                  <w:rFonts w:eastAsia="Times New Roman" w:cstheme="minorHAnsi"/>
                  <w:color w:val="000000"/>
                  <w:sz w:val="24"/>
                  <w:szCs w:val="24"/>
                </w:rPr>
                <w:delText xml:space="preserve"> for sampling, separating, detecting, and analy</w:delText>
              </w:r>
            </w:del>
            <w:del w:id="52" w:author="xsfan" w:date="2017-01-09T14:26:00Z">
              <w:r w:rsidRPr="00027129" w:rsidDel="007F316C">
                <w:rPr>
                  <w:rFonts w:eastAsia="Times New Roman" w:cstheme="minorHAnsi"/>
                  <w:color w:val="000000"/>
                  <w:sz w:val="24"/>
                  <w:szCs w:val="24"/>
                </w:rPr>
                <w:delText>zing.</w:delText>
              </w:r>
            </w:del>
          </w:p>
          <w:p w14:paraId="616ADF1C" w14:textId="77777777" w:rsidR="005435A0" w:rsidRPr="00027129" w:rsidRDefault="005435A0" w:rsidP="005435A0">
            <w:pPr>
              <w:spacing w:after="0" w:line="240" w:lineRule="auto"/>
              <w:jc w:val="both"/>
              <w:rPr>
                <w:rFonts w:eastAsia="Times New Roman" w:cstheme="minorHAnsi"/>
                <w:sz w:val="24"/>
                <w:szCs w:val="24"/>
              </w:rPr>
            </w:pPr>
          </w:p>
          <w:p w14:paraId="1F8DF146" w14:textId="77777777" w:rsidR="00D040FD" w:rsidRDefault="005435A0" w:rsidP="005435A0">
            <w:pPr>
              <w:spacing w:after="0" w:line="240" w:lineRule="auto"/>
              <w:jc w:val="both"/>
              <w:rPr>
                <w:ins w:id="53" w:author="Shelly Gao" w:date="2017-01-09T10:50:00Z"/>
                <w:rFonts w:eastAsia="Times New Roman" w:cstheme="minorHAnsi"/>
                <w:color w:val="000000"/>
                <w:sz w:val="24"/>
                <w:szCs w:val="24"/>
              </w:rPr>
            </w:pPr>
            <w:r w:rsidRPr="00027129">
              <w:rPr>
                <w:rFonts w:eastAsia="Times New Roman" w:cstheme="minorHAnsi"/>
                <w:b/>
                <w:bCs/>
                <w:color w:val="000000"/>
                <w:sz w:val="24"/>
                <w:szCs w:val="24"/>
              </w:rPr>
              <w:t>Dimension</w:t>
            </w:r>
            <w:r w:rsidR="00FC24B7">
              <w:rPr>
                <w:rFonts w:eastAsia="Times New Roman" w:cstheme="minorHAnsi"/>
                <w:b/>
                <w:bCs/>
                <w:color w:val="000000"/>
                <w:sz w:val="24"/>
                <w:szCs w:val="24"/>
              </w:rPr>
              <w:t>s</w:t>
            </w:r>
            <w:del w:id="54" w:author="Shelly Gao" w:date="2017-01-09T10:50:00Z">
              <w:r w:rsidRPr="00027129" w:rsidDel="00D040FD">
                <w:rPr>
                  <w:rFonts w:eastAsia="Times New Roman" w:cstheme="minorHAnsi"/>
                  <w:b/>
                  <w:bCs/>
                  <w:color w:val="000000"/>
                  <w:sz w:val="24"/>
                  <w:szCs w:val="24"/>
                </w:rPr>
                <w:delText>:</w:delText>
              </w:r>
              <w:r w:rsidRPr="00027129" w:rsidDel="00D040FD">
                <w:rPr>
                  <w:rFonts w:eastAsia="Times New Roman" w:cstheme="minorHAnsi"/>
                  <w:color w:val="000000"/>
                  <w:sz w:val="24"/>
                  <w:szCs w:val="24"/>
                </w:rPr>
                <w:delText xml:space="preserve"> </w:delText>
              </w:r>
            </w:del>
            <w:ins w:id="55" w:author="Shelly Gao" w:date="2017-01-09T10:50:00Z">
              <w:r w:rsidR="00D040FD" w:rsidRPr="00027129">
                <w:rPr>
                  <w:rFonts w:eastAsia="Times New Roman" w:cstheme="minorHAnsi"/>
                  <w:b/>
                  <w:bCs/>
                  <w:color w:val="000000"/>
                  <w:sz w:val="24"/>
                  <w:szCs w:val="24"/>
                </w:rPr>
                <w:t>:</w:t>
              </w:r>
            </w:ins>
          </w:p>
          <w:p w14:paraId="0FDAABB1" w14:textId="77777777" w:rsidR="00D040FD" w:rsidRDefault="00D040FD" w:rsidP="005435A0">
            <w:pPr>
              <w:spacing w:after="0" w:line="240" w:lineRule="auto"/>
              <w:jc w:val="both"/>
              <w:rPr>
                <w:ins w:id="56" w:author="Shelly Gao" w:date="2017-01-09T10:50:00Z"/>
                <w:rFonts w:eastAsia="Times New Roman" w:cstheme="minorHAnsi"/>
                <w:color w:val="000000"/>
                <w:sz w:val="24"/>
                <w:szCs w:val="24"/>
              </w:rPr>
            </w:pPr>
            <w:ins w:id="57" w:author="Shelly Gao" w:date="2017-01-09T10:50:00Z">
              <w:r>
                <w:rPr>
                  <w:rFonts w:eastAsia="Times New Roman" w:cstheme="minorHAnsi"/>
                  <w:color w:val="000000"/>
                  <w:sz w:val="24"/>
                  <w:szCs w:val="24"/>
                </w:rPr>
                <w:t>14 in × 12 in × 6 in</w:t>
              </w:r>
            </w:ins>
          </w:p>
          <w:p w14:paraId="5BFE1E25" w14:textId="5AC62066" w:rsidR="005435A0" w:rsidRPr="00027129" w:rsidRDefault="00D040FD" w:rsidP="005435A0">
            <w:pPr>
              <w:spacing w:after="0" w:line="240" w:lineRule="auto"/>
              <w:jc w:val="both"/>
              <w:rPr>
                <w:rFonts w:eastAsia="Times New Roman" w:cstheme="minorHAnsi"/>
                <w:sz w:val="24"/>
                <w:szCs w:val="24"/>
              </w:rPr>
            </w:pPr>
            <w:ins w:id="58" w:author="Shelly Gao" w:date="2017-01-09T10:50:00Z">
              <w:r>
                <w:rPr>
                  <w:rFonts w:eastAsia="Times New Roman" w:cstheme="minorHAnsi"/>
                  <w:color w:val="000000"/>
                  <w:sz w:val="24"/>
                  <w:szCs w:val="24"/>
                </w:rPr>
                <w:t>(</w:t>
              </w:r>
            </w:ins>
            <w:r w:rsidR="005435A0" w:rsidRPr="00027129">
              <w:rPr>
                <w:rFonts w:eastAsia="Times New Roman" w:cstheme="minorHAnsi"/>
                <w:color w:val="000000"/>
                <w:sz w:val="24"/>
                <w:szCs w:val="24"/>
              </w:rPr>
              <w:t>36</w:t>
            </w:r>
            <w:r w:rsidR="00FC24B7">
              <w:rPr>
                <w:rFonts w:eastAsia="Times New Roman" w:cstheme="minorHAnsi"/>
                <w:color w:val="000000"/>
                <w:sz w:val="24"/>
                <w:szCs w:val="24"/>
              </w:rPr>
              <w:t> </w:t>
            </w:r>
            <w:r w:rsidR="005435A0" w:rsidRPr="00027129">
              <w:rPr>
                <w:rFonts w:eastAsia="Times New Roman" w:cstheme="minorHAnsi"/>
                <w:color w:val="000000"/>
                <w:sz w:val="24"/>
                <w:szCs w:val="24"/>
              </w:rPr>
              <w:t>cm</w:t>
            </w:r>
            <w:ins w:id="59" w:author="Shelly Gao" w:date="2017-01-09T10:50:00Z">
              <w:r>
                <w:rPr>
                  <w:rFonts w:eastAsia="Times New Roman" w:cstheme="minorHAnsi"/>
                  <w:color w:val="000000"/>
                  <w:sz w:val="24"/>
                  <w:szCs w:val="24"/>
                </w:rPr>
                <w:t xml:space="preserve"> </w:t>
              </w:r>
            </w:ins>
            <w:r w:rsidR="00FC24B7">
              <w:rPr>
                <w:rFonts w:eastAsia="Times New Roman" w:cstheme="minorHAnsi"/>
                <w:color w:val="000000"/>
                <w:sz w:val="24"/>
                <w:szCs w:val="24"/>
              </w:rPr>
              <w:t>×</w:t>
            </w:r>
            <w:ins w:id="60" w:author="Shelly Gao" w:date="2017-01-09T10:50:00Z">
              <w:r>
                <w:rPr>
                  <w:rFonts w:eastAsia="Times New Roman" w:cstheme="minorHAnsi"/>
                  <w:color w:val="000000"/>
                  <w:sz w:val="24"/>
                  <w:szCs w:val="24"/>
                </w:rPr>
                <w:t xml:space="preserve"> </w:t>
              </w:r>
            </w:ins>
            <w:r w:rsidR="005435A0" w:rsidRPr="00027129">
              <w:rPr>
                <w:rFonts w:eastAsia="Times New Roman" w:cstheme="minorHAnsi"/>
                <w:color w:val="000000"/>
                <w:sz w:val="24"/>
                <w:szCs w:val="24"/>
              </w:rPr>
              <w:t>30</w:t>
            </w:r>
            <w:r w:rsidR="00FC24B7">
              <w:rPr>
                <w:rFonts w:eastAsia="Times New Roman" w:cstheme="minorHAnsi"/>
                <w:color w:val="000000"/>
                <w:sz w:val="24"/>
                <w:szCs w:val="24"/>
              </w:rPr>
              <w:t> </w:t>
            </w:r>
            <w:r w:rsidR="005435A0" w:rsidRPr="00027129">
              <w:rPr>
                <w:rFonts w:eastAsia="Times New Roman" w:cstheme="minorHAnsi"/>
                <w:color w:val="000000"/>
                <w:sz w:val="24"/>
                <w:szCs w:val="24"/>
              </w:rPr>
              <w:t>cm</w:t>
            </w:r>
            <w:ins w:id="61" w:author="Shelly Gao" w:date="2017-01-09T10:50:00Z">
              <w:r>
                <w:rPr>
                  <w:rFonts w:eastAsia="Times New Roman" w:cstheme="minorHAnsi"/>
                  <w:color w:val="000000"/>
                  <w:sz w:val="24"/>
                  <w:szCs w:val="24"/>
                </w:rPr>
                <w:t xml:space="preserve"> </w:t>
              </w:r>
            </w:ins>
            <w:r w:rsidR="00FC24B7">
              <w:rPr>
                <w:rFonts w:eastAsia="Times New Roman" w:cstheme="minorHAnsi"/>
                <w:color w:val="000000"/>
                <w:sz w:val="24"/>
                <w:szCs w:val="24"/>
              </w:rPr>
              <w:t>×</w:t>
            </w:r>
            <w:ins w:id="62" w:author="Shelly Gao" w:date="2017-01-09T10:50:00Z">
              <w:r>
                <w:rPr>
                  <w:rFonts w:eastAsia="Times New Roman" w:cstheme="minorHAnsi"/>
                  <w:color w:val="000000"/>
                  <w:sz w:val="24"/>
                  <w:szCs w:val="24"/>
                </w:rPr>
                <w:t xml:space="preserve"> </w:t>
              </w:r>
            </w:ins>
            <w:r w:rsidR="005435A0" w:rsidRPr="00027129">
              <w:rPr>
                <w:rFonts w:eastAsia="Times New Roman" w:cstheme="minorHAnsi"/>
                <w:color w:val="000000"/>
                <w:sz w:val="24"/>
                <w:szCs w:val="24"/>
              </w:rPr>
              <w:t>15</w:t>
            </w:r>
            <w:r w:rsidR="00FC24B7">
              <w:rPr>
                <w:rFonts w:eastAsia="Times New Roman" w:cstheme="minorHAnsi"/>
                <w:color w:val="000000"/>
                <w:sz w:val="24"/>
                <w:szCs w:val="24"/>
              </w:rPr>
              <w:t> </w:t>
            </w:r>
            <w:r w:rsidR="005435A0" w:rsidRPr="00027129">
              <w:rPr>
                <w:rFonts w:eastAsia="Times New Roman" w:cstheme="minorHAnsi"/>
                <w:color w:val="000000"/>
                <w:sz w:val="24"/>
                <w:szCs w:val="24"/>
              </w:rPr>
              <w:t>cm</w:t>
            </w:r>
            <w:ins w:id="63" w:author="Shelly Gao" w:date="2017-01-09T10:51:00Z">
              <w:r>
                <w:rPr>
                  <w:rFonts w:eastAsia="Times New Roman" w:cstheme="minorHAnsi"/>
                  <w:color w:val="000000"/>
                  <w:sz w:val="24"/>
                  <w:szCs w:val="24"/>
                </w:rPr>
                <w:t>)</w:t>
              </w:r>
            </w:ins>
          </w:p>
          <w:p w14:paraId="3ED75DA3" w14:textId="21CD6073" w:rsidR="005435A0" w:rsidRPr="00027129" w:rsidRDefault="005435A0" w:rsidP="005435A0">
            <w:pPr>
              <w:spacing w:after="0" w:line="240" w:lineRule="auto"/>
              <w:jc w:val="both"/>
              <w:rPr>
                <w:rFonts w:eastAsia="Times New Roman" w:cstheme="minorHAnsi"/>
                <w:sz w:val="24"/>
                <w:szCs w:val="24"/>
              </w:rPr>
            </w:pPr>
            <w:r w:rsidRPr="00027129">
              <w:rPr>
                <w:rFonts w:eastAsia="Times New Roman" w:cstheme="minorHAnsi"/>
                <w:b/>
                <w:bCs/>
                <w:color w:val="000000"/>
                <w:sz w:val="24"/>
                <w:szCs w:val="24"/>
              </w:rPr>
              <w:t>Weight:</w:t>
            </w:r>
            <w:r w:rsidRPr="00027129">
              <w:rPr>
                <w:rFonts w:eastAsia="Times New Roman" w:cstheme="minorHAnsi"/>
                <w:sz w:val="24"/>
                <w:szCs w:val="24"/>
              </w:rPr>
              <w:t xml:space="preserve"> </w:t>
            </w:r>
            <w:ins w:id="64" w:author="Shelly Gao" w:date="2017-01-09T10:51:00Z">
              <w:r w:rsidR="00D040FD">
                <w:rPr>
                  <w:rFonts w:eastAsia="Times New Roman" w:cstheme="minorHAnsi"/>
                  <w:sz w:val="24"/>
                  <w:szCs w:val="24"/>
                </w:rPr>
                <w:t xml:space="preserve">15 </w:t>
              </w:r>
              <w:proofErr w:type="spellStart"/>
              <w:r w:rsidR="00D040FD">
                <w:rPr>
                  <w:rFonts w:eastAsia="Times New Roman" w:cstheme="minorHAnsi"/>
                  <w:sz w:val="24"/>
                  <w:szCs w:val="24"/>
                </w:rPr>
                <w:t>lb</w:t>
              </w:r>
              <w:proofErr w:type="spellEnd"/>
              <w:r w:rsidR="00D040FD">
                <w:rPr>
                  <w:rFonts w:eastAsia="Times New Roman" w:cstheme="minorHAnsi"/>
                  <w:sz w:val="24"/>
                  <w:szCs w:val="24"/>
                </w:rPr>
                <w:t xml:space="preserve"> (</w:t>
              </w:r>
            </w:ins>
            <w:r w:rsidRPr="00027129">
              <w:rPr>
                <w:rFonts w:eastAsia="Times New Roman" w:cstheme="minorHAnsi"/>
                <w:color w:val="000000"/>
                <w:sz w:val="24"/>
                <w:szCs w:val="24"/>
              </w:rPr>
              <w:t>7</w:t>
            </w:r>
            <w:r w:rsidR="00FC24B7">
              <w:rPr>
                <w:rFonts w:eastAsia="Times New Roman" w:cstheme="minorHAnsi"/>
                <w:color w:val="000000"/>
                <w:sz w:val="24"/>
                <w:szCs w:val="24"/>
              </w:rPr>
              <w:t> </w:t>
            </w:r>
            <w:r w:rsidRPr="00027129">
              <w:rPr>
                <w:rFonts w:eastAsia="Times New Roman" w:cstheme="minorHAnsi"/>
                <w:color w:val="000000"/>
                <w:sz w:val="24"/>
                <w:szCs w:val="24"/>
              </w:rPr>
              <w:t>kg</w:t>
            </w:r>
            <w:ins w:id="65" w:author="Shelly Gao" w:date="2017-01-09T10:51:00Z">
              <w:r w:rsidR="00D040FD">
                <w:rPr>
                  <w:rFonts w:eastAsia="Times New Roman" w:cstheme="minorHAnsi"/>
                  <w:color w:val="000000"/>
                  <w:sz w:val="24"/>
                  <w:szCs w:val="24"/>
                </w:rPr>
                <w:t>)</w:t>
              </w:r>
            </w:ins>
          </w:p>
          <w:p w14:paraId="3B8E279E" w14:textId="25BADD2F" w:rsidR="005435A0" w:rsidRPr="00027129" w:rsidRDefault="00FC24B7" w:rsidP="00B4760E">
            <w:pPr>
              <w:spacing w:after="0" w:line="240" w:lineRule="auto"/>
              <w:jc w:val="both"/>
              <w:rPr>
                <w:rFonts w:eastAsia="Times New Roman" w:cstheme="minorHAnsi"/>
                <w:sz w:val="24"/>
                <w:szCs w:val="24"/>
              </w:rPr>
            </w:pPr>
            <w:r w:rsidRPr="00027129">
              <w:rPr>
                <w:rFonts w:eastAsia="Times New Roman" w:cstheme="minorHAnsi"/>
                <w:b/>
                <w:bCs/>
                <w:color w:val="000000"/>
                <w:sz w:val="24"/>
                <w:szCs w:val="24"/>
              </w:rPr>
              <w:t>Buil</w:t>
            </w:r>
            <w:r>
              <w:rPr>
                <w:rFonts w:eastAsia="Times New Roman" w:cstheme="minorHAnsi"/>
                <w:b/>
                <w:bCs/>
                <w:color w:val="000000"/>
                <w:sz w:val="24"/>
                <w:szCs w:val="24"/>
              </w:rPr>
              <w:t>t</w:t>
            </w:r>
            <w:r w:rsidR="005435A0" w:rsidRPr="00027129">
              <w:rPr>
                <w:rFonts w:eastAsia="Times New Roman" w:cstheme="minorHAnsi"/>
                <w:b/>
                <w:bCs/>
                <w:color w:val="000000"/>
                <w:sz w:val="24"/>
                <w:szCs w:val="24"/>
              </w:rPr>
              <w:t>-in carrier gas</w:t>
            </w:r>
          </w:p>
        </w:tc>
        <w:tc>
          <w:tcPr>
            <w:tcW w:w="297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792B5AF" w14:textId="2A5699DA" w:rsidR="005435A0" w:rsidRPr="00027129" w:rsidRDefault="005435A0" w:rsidP="005435A0">
            <w:pPr>
              <w:spacing w:after="0" w:line="240" w:lineRule="auto"/>
              <w:jc w:val="both"/>
              <w:rPr>
                <w:rFonts w:eastAsia="Times New Roman" w:cstheme="minorHAnsi"/>
                <w:sz w:val="24"/>
                <w:szCs w:val="24"/>
              </w:rPr>
            </w:pPr>
            <w:del w:id="66" w:author="Shelly Gao" w:date="2017-01-09T10:36:00Z">
              <w:r w:rsidRPr="00027129" w:rsidDel="002F27F6">
                <w:rPr>
                  <w:rFonts w:eastAsia="Times New Roman" w:cstheme="minorHAnsi"/>
                  <w:b/>
                  <w:bCs/>
                  <w:color w:val="000000"/>
                  <w:sz w:val="24"/>
                  <w:szCs w:val="24"/>
                </w:rPr>
                <w:delText>Effective</w:delText>
              </w:r>
            </w:del>
            <w:ins w:id="67" w:author="Shelly Gao" w:date="2017-01-09T10:36:00Z">
              <w:r w:rsidR="002F27F6">
                <w:rPr>
                  <w:rFonts w:eastAsia="Times New Roman" w:cstheme="minorHAnsi"/>
                  <w:b/>
                  <w:bCs/>
                  <w:color w:val="000000"/>
                  <w:sz w:val="24"/>
                  <w:szCs w:val="24"/>
                </w:rPr>
                <w:t>Powerful</w:t>
              </w:r>
            </w:ins>
            <w:r w:rsidRPr="00027129">
              <w:rPr>
                <w:rFonts w:eastAsia="Times New Roman" w:cstheme="minorHAnsi"/>
                <w:b/>
                <w:bCs/>
                <w:color w:val="000000"/>
                <w:sz w:val="24"/>
                <w:szCs w:val="24"/>
              </w:rPr>
              <w:t>.</w:t>
            </w:r>
          </w:p>
          <w:p w14:paraId="3250D9E2" w14:textId="4ADBEDB4" w:rsidR="005435A0" w:rsidRPr="00027129" w:rsidRDefault="005435A0" w:rsidP="005435A0">
            <w:pPr>
              <w:spacing w:after="0" w:line="240" w:lineRule="auto"/>
              <w:jc w:val="both"/>
              <w:rPr>
                <w:rFonts w:eastAsia="Times New Roman" w:cstheme="minorHAnsi"/>
                <w:color w:val="000000"/>
                <w:sz w:val="24"/>
                <w:szCs w:val="24"/>
              </w:rPr>
            </w:pPr>
            <w:r w:rsidRPr="00027129">
              <w:rPr>
                <w:rFonts w:eastAsia="Times New Roman" w:cstheme="minorHAnsi"/>
                <w:color w:val="000000"/>
                <w:sz w:val="24"/>
                <w:szCs w:val="24"/>
              </w:rPr>
              <w:t xml:space="preserve">Most VOCs are separated in the primary column and detected by the primary PID. </w:t>
            </w:r>
            <w:r w:rsidR="008729CA">
              <w:rPr>
                <w:rFonts w:eastAsia="Times New Roman" w:cstheme="minorHAnsi"/>
                <w:color w:val="000000"/>
                <w:sz w:val="24"/>
                <w:szCs w:val="24"/>
              </w:rPr>
              <w:t xml:space="preserve">Using the P100, </w:t>
            </w:r>
            <w:ins w:id="68" w:author="xsfan" w:date="2017-01-09T14:26:00Z">
              <w:r w:rsidR="007F316C">
                <w:rPr>
                  <w:rFonts w:eastAsia="Times New Roman" w:cstheme="minorHAnsi"/>
                  <w:color w:val="000000"/>
                  <w:sz w:val="24"/>
                  <w:szCs w:val="24"/>
                </w:rPr>
                <w:t xml:space="preserve">those co-eluted </w:t>
              </w:r>
            </w:ins>
            <w:r w:rsidRPr="00027129">
              <w:rPr>
                <w:rFonts w:eastAsia="Times New Roman" w:cstheme="minorHAnsi"/>
                <w:color w:val="000000"/>
                <w:sz w:val="24"/>
                <w:szCs w:val="24"/>
              </w:rPr>
              <w:t>VOCs that cannot be separated by the primary column will be</w:t>
            </w:r>
            <w:ins w:id="69" w:author="xsfan" w:date="2017-01-09T14:27:00Z">
              <w:r w:rsidR="007F316C">
                <w:rPr>
                  <w:rFonts w:eastAsia="Times New Roman" w:cstheme="minorHAnsi"/>
                  <w:color w:val="000000"/>
                  <w:sz w:val="24"/>
                  <w:szCs w:val="24"/>
                </w:rPr>
                <w:t xml:space="preserve"> automatically</w:t>
              </w:r>
            </w:ins>
            <w:r w:rsidRPr="00027129">
              <w:rPr>
                <w:rFonts w:eastAsia="Times New Roman" w:cstheme="minorHAnsi"/>
                <w:color w:val="000000"/>
                <w:sz w:val="24"/>
                <w:szCs w:val="24"/>
              </w:rPr>
              <w:t xml:space="preserve"> </w:t>
            </w:r>
            <w:ins w:id="70" w:author="xsfan" w:date="2017-01-09T14:27:00Z">
              <w:r w:rsidR="007F316C">
                <w:rPr>
                  <w:rFonts w:eastAsia="Times New Roman" w:cstheme="minorHAnsi"/>
                  <w:color w:val="000000"/>
                  <w:sz w:val="24"/>
                  <w:szCs w:val="24"/>
                </w:rPr>
                <w:t xml:space="preserve">collected </w:t>
              </w:r>
            </w:ins>
            <w:del w:id="71" w:author="xsfan" w:date="2017-01-09T14:26:00Z">
              <w:r w:rsidRPr="00027129" w:rsidDel="007F316C">
                <w:rPr>
                  <w:rFonts w:eastAsia="Times New Roman" w:cstheme="minorHAnsi"/>
                  <w:color w:val="000000"/>
                  <w:sz w:val="24"/>
                  <w:szCs w:val="24"/>
                </w:rPr>
                <w:delText xml:space="preserve">‘heart-cut’ and </w:delText>
              </w:r>
            </w:del>
            <w:del w:id="72" w:author="Shelly Gao" w:date="2017-01-09T10:39:00Z">
              <w:r w:rsidRPr="00027129" w:rsidDel="002F27F6">
                <w:rPr>
                  <w:rFonts w:eastAsia="Times New Roman" w:cstheme="minorHAnsi"/>
                  <w:color w:val="000000"/>
                  <w:sz w:val="24"/>
                  <w:szCs w:val="24"/>
                </w:rPr>
                <w:delText xml:space="preserve">sent </w:delText>
              </w:r>
            </w:del>
            <w:ins w:id="73" w:author="Shelly Gao" w:date="2017-01-09T10:39:00Z">
              <w:r w:rsidR="002F27F6">
                <w:rPr>
                  <w:rFonts w:eastAsia="Times New Roman" w:cstheme="minorHAnsi"/>
                  <w:color w:val="000000"/>
                  <w:sz w:val="24"/>
                  <w:szCs w:val="24"/>
                </w:rPr>
                <w:t>reinjected</w:t>
              </w:r>
              <w:r w:rsidR="002F27F6" w:rsidRPr="00027129">
                <w:rPr>
                  <w:rFonts w:eastAsia="Times New Roman" w:cstheme="minorHAnsi"/>
                  <w:color w:val="000000"/>
                  <w:sz w:val="24"/>
                  <w:szCs w:val="24"/>
                </w:rPr>
                <w:t xml:space="preserve"> </w:t>
              </w:r>
            </w:ins>
            <w:r w:rsidRPr="00027129">
              <w:rPr>
                <w:rFonts w:eastAsia="Times New Roman" w:cstheme="minorHAnsi"/>
                <w:color w:val="000000"/>
                <w:sz w:val="24"/>
                <w:szCs w:val="24"/>
              </w:rPr>
              <w:t>to the secondary column</w:t>
            </w:r>
            <w:ins w:id="74" w:author="Shelly Gao" w:date="2017-01-09T10:40:00Z">
              <w:r w:rsidR="002F27F6">
                <w:rPr>
                  <w:rFonts w:eastAsia="Times New Roman" w:cstheme="minorHAnsi"/>
                  <w:color w:val="000000"/>
                  <w:sz w:val="24"/>
                  <w:szCs w:val="24"/>
                </w:rPr>
                <w:t>s</w:t>
              </w:r>
            </w:ins>
            <w:ins w:id="75" w:author="xsfan" w:date="2017-01-09T14:28:00Z">
              <w:r w:rsidR="007F316C">
                <w:rPr>
                  <w:rFonts w:eastAsia="Times New Roman" w:cstheme="minorHAnsi"/>
                  <w:color w:val="000000"/>
                  <w:sz w:val="24"/>
                  <w:szCs w:val="24"/>
                </w:rPr>
                <w:t xml:space="preserve"> having a different separation mechanism,</w:t>
              </w:r>
            </w:ins>
            <w:r w:rsidRPr="00027129">
              <w:rPr>
                <w:rFonts w:eastAsia="Times New Roman" w:cstheme="minorHAnsi"/>
                <w:color w:val="000000"/>
                <w:sz w:val="24"/>
                <w:szCs w:val="24"/>
              </w:rPr>
              <w:t xml:space="preserve"> for </w:t>
            </w:r>
            <w:del w:id="76" w:author="xsfan" w:date="2017-01-09T14:27:00Z">
              <w:r w:rsidRPr="00027129" w:rsidDel="007F316C">
                <w:rPr>
                  <w:rFonts w:eastAsia="Times New Roman" w:cstheme="minorHAnsi"/>
                  <w:color w:val="000000"/>
                  <w:sz w:val="24"/>
                  <w:szCs w:val="24"/>
                </w:rPr>
                <w:delText xml:space="preserve">reanalysis </w:delText>
              </w:r>
            </w:del>
            <w:ins w:id="77" w:author="xsfan" w:date="2017-01-09T14:27:00Z">
              <w:r w:rsidR="007F316C">
                <w:rPr>
                  <w:rFonts w:eastAsia="Times New Roman" w:cstheme="minorHAnsi"/>
                  <w:color w:val="000000"/>
                  <w:sz w:val="24"/>
                  <w:szCs w:val="24"/>
                </w:rPr>
                <w:t xml:space="preserve"> further </w:t>
              </w:r>
              <w:r w:rsidR="007F316C" w:rsidRPr="00027129">
                <w:rPr>
                  <w:rFonts w:eastAsia="Times New Roman" w:cstheme="minorHAnsi"/>
                  <w:color w:val="000000"/>
                  <w:sz w:val="24"/>
                  <w:szCs w:val="24"/>
                </w:rPr>
                <w:t xml:space="preserve">analysis </w:t>
              </w:r>
            </w:ins>
            <w:del w:id="78" w:author="xsfan" w:date="2017-01-09T14:28:00Z">
              <w:r w:rsidRPr="00027129" w:rsidDel="007F316C">
                <w:rPr>
                  <w:rFonts w:eastAsia="Times New Roman" w:cstheme="minorHAnsi"/>
                  <w:color w:val="000000"/>
                  <w:sz w:val="24"/>
                  <w:szCs w:val="24"/>
                </w:rPr>
                <w:delText>with a different separation mechanism.</w:delText>
              </w:r>
            </w:del>
          </w:p>
          <w:p w14:paraId="62C38EBD" w14:textId="77777777" w:rsidR="005435A0" w:rsidRPr="00027129" w:rsidRDefault="005435A0" w:rsidP="005435A0">
            <w:pPr>
              <w:spacing w:after="0" w:line="240" w:lineRule="auto"/>
              <w:jc w:val="both"/>
              <w:rPr>
                <w:rFonts w:eastAsia="Times New Roman" w:cstheme="minorHAnsi"/>
                <w:color w:val="000000"/>
                <w:sz w:val="24"/>
                <w:szCs w:val="24"/>
              </w:rPr>
            </w:pPr>
          </w:p>
          <w:p w14:paraId="0347C81F" w14:textId="77777777" w:rsidR="005435A0" w:rsidRPr="00027129" w:rsidRDefault="005435A0" w:rsidP="005435A0">
            <w:pPr>
              <w:spacing w:after="0" w:line="240" w:lineRule="auto"/>
              <w:jc w:val="both"/>
              <w:rPr>
                <w:rFonts w:eastAsia="Times New Roman" w:cstheme="minorHAnsi"/>
                <w:sz w:val="24"/>
                <w:szCs w:val="24"/>
              </w:rPr>
            </w:pPr>
            <w:r w:rsidRPr="00027129">
              <w:rPr>
                <w:rFonts w:eastAsia="Times New Roman" w:cstheme="minorHAnsi"/>
                <w:b/>
                <w:bCs/>
                <w:color w:val="000000"/>
                <w:sz w:val="24"/>
                <w:szCs w:val="24"/>
              </w:rPr>
              <w:t>Separation capability</w:t>
            </w:r>
            <w:r w:rsidRPr="00027129">
              <w:rPr>
                <w:rFonts w:eastAsia="Times New Roman" w:cstheme="minorHAnsi"/>
                <w:color w:val="000000"/>
                <w:sz w:val="24"/>
                <w:szCs w:val="24"/>
              </w:rPr>
              <w:t>:</w:t>
            </w:r>
          </w:p>
          <w:p w14:paraId="73D51078" w14:textId="77777777" w:rsidR="005435A0" w:rsidRPr="00027129" w:rsidRDefault="005435A0" w:rsidP="005435A0">
            <w:pPr>
              <w:spacing w:after="0" w:line="240" w:lineRule="auto"/>
              <w:jc w:val="both"/>
              <w:rPr>
                <w:rFonts w:eastAsia="Times New Roman" w:cstheme="minorHAnsi"/>
                <w:sz w:val="24"/>
                <w:szCs w:val="24"/>
              </w:rPr>
            </w:pPr>
            <w:r w:rsidRPr="00027129">
              <w:rPr>
                <w:rFonts w:eastAsia="Times New Roman" w:cstheme="minorHAnsi"/>
                <w:bCs/>
                <w:color w:val="000000"/>
                <w:sz w:val="24"/>
                <w:szCs w:val="24"/>
              </w:rPr>
              <w:t>More than 50 VOCs</w:t>
            </w:r>
          </w:p>
          <w:p w14:paraId="4FE5C92D" w14:textId="77777777" w:rsidR="005435A0" w:rsidRPr="00027129" w:rsidRDefault="005435A0" w:rsidP="005435A0">
            <w:pPr>
              <w:spacing w:after="0" w:line="240" w:lineRule="auto"/>
              <w:rPr>
                <w:rFonts w:eastAsia="Times New Roman" w:cstheme="minorHAnsi"/>
                <w:sz w:val="24"/>
                <w:szCs w:val="24"/>
              </w:rPr>
            </w:pPr>
          </w:p>
        </w:tc>
        <w:tc>
          <w:tcPr>
            <w:tcW w:w="315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D639E63" w14:textId="2B408E9F" w:rsidR="005435A0" w:rsidRPr="00027129" w:rsidRDefault="005435A0" w:rsidP="005435A0">
            <w:pPr>
              <w:spacing w:after="0" w:line="240" w:lineRule="auto"/>
              <w:jc w:val="both"/>
              <w:rPr>
                <w:rFonts w:eastAsia="Times New Roman" w:cstheme="minorHAnsi"/>
                <w:sz w:val="24"/>
                <w:szCs w:val="24"/>
              </w:rPr>
            </w:pPr>
            <w:del w:id="79" w:author="Shelly Gao" w:date="2017-01-09T10:36:00Z">
              <w:r w:rsidRPr="00027129" w:rsidDel="002F27F6">
                <w:rPr>
                  <w:rFonts w:eastAsia="Times New Roman" w:cstheme="minorHAnsi"/>
                  <w:b/>
                  <w:bCs/>
                  <w:color w:val="000000"/>
                  <w:sz w:val="24"/>
                  <w:szCs w:val="24"/>
                </w:rPr>
                <w:delText>Efficient</w:delText>
              </w:r>
            </w:del>
            <w:ins w:id="80" w:author="Shelly Gao" w:date="2017-01-09T10:36:00Z">
              <w:r w:rsidR="002F27F6">
                <w:rPr>
                  <w:rFonts w:eastAsia="Times New Roman" w:cstheme="minorHAnsi"/>
                  <w:b/>
                  <w:bCs/>
                  <w:color w:val="000000"/>
                  <w:sz w:val="24"/>
                  <w:szCs w:val="24"/>
                </w:rPr>
                <w:t>Rapid</w:t>
              </w:r>
            </w:ins>
            <w:r w:rsidRPr="00027129">
              <w:rPr>
                <w:rFonts w:eastAsia="Times New Roman" w:cstheme="minorHAnsi"/>
                <w:b/>
                <w:bCs/>
                <w:color w:val="000000"/>
                <w:sz w:val="24"/>
                <w:szCs w:val="24"/>
              </w:rPr>
              <w:t>.</w:t>
            </w:r>
          </w:p>
          <w:p w14:paraId="31C00A0B" w14:textId="0F28F9DD" w:rsidR="005435A0" w:rsidRPr="00027129" w:rsidRDefault="005435A0" w:rsidP="005435A0">
            <w:pPr>
              <w:spacing w:after="0" w:line="240" w:lineRule="auto"/>
              <w:jc w:val="both"/>
              <w:rPr>
                <w:rFonts w:eastAsia="Times New Roman" w:cstheme="minorHAnsi"/>
                <w:sz w:val="24"/>
                <w:szCs w:val="24"/>
              </w:rPr>
            </w:pPr>
            <w:r w:rsidRPr="00027129">
              <w:rPr>
                <w:rFonts w:eastAsia="Times New Roman" w:cstheme="minorHAnsi"/>
                <w:color w:val="000000"/>
                <w:sz w:val="24"/>
                <w:szCs w:val="24"/>
              </w:rPr>
              <w:t xml:space="preserve">The P100 utilizes a cutting-edge PID </w:t>
            </w:r>
            <w:del w:id="81" w:author="Shelly Gao" w:date="2017-01-09T10:37:00Z">
              <w:r w:rsidRPr="00027129" w:rsidDel="002F27F6">
                <w:rPr>
                  <w:rFonts w:eastAsia="Times New Roman" w:cstheme="minorHAnsi"/>
                  <w:color w:val="000000"/>
                  <w:sz w:val="24"/>
                  <w:szCs w:val="24"/>
                </w:rPr>
                <w:delText xml:space="preserve">system </w:delText>
              </w:r>
            </w:del>
            <w:ins w:id="82" w:author="Shelly Gao" w:date="2017-01-09T10:37:00Z">
              <w:r w:rsidR="002F27F6">
                <w:rPr>
                  <w:rFonts w:eastAsia="Times New Roman" w:cstheme="minorHAnsi"/>
                  <w:color w:val="000000"/>
                  <w:sz w:val="24"/>
                  <w:szCs w:val="24"/>
                </w:rPr>
                <w:t>module</w:t>
              </w:r>
              <w:r w:rsidR="002F27F6" w:rsidRPr="00027129">
                <w:rPr>
                  <w:rFonts w:eastAsia="Times New Roman" w:cstheme="minorHAnsi"/>
                  <w:color w:val="000000"/>
                  <w:sz w:val="24"/>
                  <w:szCs w:val="24"/>
                </w:rPr>
                <w:t xml:space="preserve"> </w:t>
              </w:r>
            </w:ins>
            <w:r w:rsidRPr="00027129">
              <w:rPr>
                <w:rFonts w:eastAsia="Times New Roman" w:cstheme="minorHAnsi"/>
                <w:color w:val="000000"/>
                <w:sz w:val="24"/>
                <w:szCs w:val="24"/>
              </w:rPr>
              <w:t xml:space="preserve">to further enhance its capabilities in gas chromatography. The highly sensitive microfluidic PID </w:t>
            </w:r>
            <w:del w:id="83" w:author="Shelly Gao" w:date="2017-01-09T10:38:00Z">
              <w:r w:rsidRPr="00027129" w:rsidDel="002F27F6">
                <w:rPr>
                  <w:rFonts w:eastAsia="Times New Roman" w:cstheme="minorHAnsi"/>
                  <w:color w:val="000000"/>
                  <w:sz w:val="24"/>
                  <w:szCs w:val="24"/>
                </w:rPr>
                <w:delText xml:space="preserve">is nearly 10 times smaller than the state-of-the-art PIDs and over 100 times smaller than the commercial PIDs. It </w:delText>
              </w:r>
            </w:del>
            <w:r w:rsidRPr="00027129">
              <w:rPr>
                <w:rFonts w:eastAsia="Times New Roman" w:cstheme="minorHAnsi"/>
                <w:color w:val="000000"/>
                <w:sz w:val="24"/>
                <w:szCs w:val="24"/>
              </w:rPr>
              <w:t xml:space="preserve">has </w:t>
            </w:r>
            <w:r w:rsidR="008729CA">
              <w:rPr>
                <w:rFonts w:eastAsia="Times New Roman" w:cstheme="minorHAnsi"/>
                <w:color w:val="000000"/>
                <w:sz w:val="24"/>
                <w:szCs w:val="24"/>
              </w:rPr>
              <w:t xml:space="preserve">a </w:t>
            </w:r>
            <w:r w:rsidRPr="00027129">
              <w:rPr>
                <w:rFonts w:eastAsia="Times New Roman" w:cstheme="minorHAnsi"/>
                <w:color w:val="000000"/>
                <w:sz w:val="24"/>
                <w:szCs w:val="24"/>
              </w:rPr>
              <w:t>virtually zero dead volume</w:t>
            </w:r>
            <w:del w:id="84" w:author="Shelly Gao" w:date="2017-01-09T10:38:00Z">
              <w:r w:rsidRPr="00027129" w:rsidDel="002F27F6">
                <w:rPr>
                  <w:rFonts w:eastAsia="Times New Roman" w:cstheme="minorHAnsi"/>
                  <w:color w:val="000000"/>
                  <w:sz w:val="24"/>
                  <w:szCs w:val="24"/>
                </w:rPr>
                <w:delText>. C</w:delText>
              </w:r>
            </w:del>
            <w:ins w:id="85" w:author="Shelly Gao" w:date="2017-01-09T10:38:00Z">
              <w:r w:rsidR="002F27F6">
                <w:rPr>
                  <w:rFonts w:eastAsia="Times New Roman" w:cstheme="minorHAnsi"/>
                  <w:color w:val="000000"/>
                  <w:sz w:val="24"/>
                  <w:szCs w:val="24"/>
                </w:rPr>
                <w:t>, and c</w:t>
              </w:r>
            </w:ins>
            <w:r w:rsidRPr="00027129">
              <w:rPr>
                <w:rFonts w:eastAsia="Times New Roman" w:cstheme="minorHAnsi"/>
                <w:color w:val="000000"/>
                <w:sz w:val="24"/>
                <w:szCs w:val="24"/>
              </w:rPr>
              <w:t xml:space="preserve">onsequently, the response time </w:t>
            </w:r>
            <w:del w:id="86" w:author="Shelly Gao" w:date="2017-01-09T10:38:00Z">
              <w:r w:rsidRPr="00027129" w:rsidDel="002F27F6">
                <w:rPr>
                  <w:rFonts w:eastAsia="Times New Roman" w:cstheme="minorHAnsi"/>
                  <w:color w:val="000000"/>
                  <w:sz w:val="24"/>
                  <w:szCs w:val="24"/>
                </w:rPr>
                <w:delText xml:space="preserve">of the microfluidic PID </w:delText>
              </w:r>
            </w:del>
            <w:r w:rsidRPr="00027129">
              <w:rPr>
                <w:rFonts w:eastAsia="Times New Roman" w:cstheme="minorHAnsi"/>
                <w:color w:val="000000"/>
                <w:sz w:val="24"/>
                <w:szCs w:val="24"/>
              </w:rPr>
              <w:t>is shortened considerably.</w:t>
            </w:r>
            <w:r w:rsidRPr="00027129">
              <w:rPr>
                <w:rFonts w:eastAsia="Times New Roman" w:cstheme="minorHAnsi"/>
                <w:sz w:val="24"/>
                <w:szCs w:val="24"/>
              </w:rPr>
              <w:t xml:space="preserve"> </w:t>
            </w:r>
          </w:p>
        </w:tc>
      </w:tr>
    </w:tbl>
    <w:p w14:paraId="3EF5450B" w14:textId="77777777" w:rsidR="00702F6C" w:rsidRPr="00027129" w:rsidRDefault="00702F6C" w:rsidP="002B4925">
      <w:pPr>
        <w:spacing w:before="200" w:after="200" w:line="240" w:lineRule="auto"/>
        <w:rPr>
          <w:rFonts w:eastAsia="Times New Roman" w:cstheme="minorHAnsi"/>
          <w:sz w:val="24"/>
          <w:szCs w:val="24"/>
        </w:rPr>
      </w:pPr>
    </w:p>
    <w:p w14:paraId="6266897E" w14:textId="77777777" w:rsidR="002B4925" w:rsidRPr="00027129" w:rsidRDefault="002B4925" w:rsidP="002B4925">
      <w:pPr>
        <w:spacing w:line="240" w:lineRule="auto"/>
        <w:rPr>
          <w:rFonts w:eastAsia="Times New Roman" w:cstheme="minorHAnsi"/>
          <w:sz w:val="24"/>
          <w:szCs w:val="24"/>
        </w:rPr>
      </w:pPr>
    </w:p>
    <w:p w14:paraId="12B58017" w14:textId="77777777" w:rsidR="002B4925" w:rsidRPr="00027129" w:rsidRDefault="00702F6C" w:rsidP="002B4925">
      <w:pPr>
        <w:spacing w:after="0" w:line="240" w:lineRule="auto"/>
        <w:rPr>
          <w:rFonts w:eastAsia="Times New Roman" w:cstheme="minorHAnsi"/>
          <w:sz w:val="24"/>
          <w:szCs w:val="24"/>
        </w:rPr>
      </w:pPr>
      <w:r w:rsidRPr="00027129">
        <w:rPr>
          <w:rFonts w:eastAsia="Times New Roman" w:cstheme="minorHAnsi"/>
          <w:b/>
          <w:bCs/>
          <w:color w:val="000000"/>
          <w:sz w:val="24"/>
          <w:szCs w:val="24"/>
        </w:rPr>
        <w:t>Product D</w:t>
      </w:r>
      <w:r w:rsidR="002B4925" w:rsidRPr="00027129">
        <w:rPr>
          <w:rFonts w:eastAsia="Times New Roman" w:cstheme="minorHAnsi"/>
          <w:b/>
          <w:bCs/>
          <w:color w:val="000000"/>
          <w:sz w:val="24"/>
          <w:szCs w:val="24"/>
        </w:rPr>
        <w:t>escription</w:t>
      </w:r>
    </w:p>
    <w:p w14:paraId="57FFB99C" w14:textId="1698E3E5" w:rsidR="002B4925" w:rsidRPr="00D95D5D" w:rsidRDefault="002B4925" w:rsidP="002B4925">
      <w:pPr>
        <w:numPr>
          <w:ilvl w:val="0"/>
          <w:numId w:val="1"/>
        </w:numPr>
        <w:spacing w:before="200" w:after="0" w:line="240" w:lineRule="auto"/>
        <w:textAlignment w:val="baseline"/>
        <w:rPr>
          <w:rFonts w:eastAsia="Times New Roman" w:cstheme="minorHAnsi"/>
          <w:color w:val="000000"/>
        </w:rPr>
      </w:pPr>
      <w:del w:id="87" w:author="Shelly Gao" w:date="2017-01-17T15:03:00Z">
        <w:r w:rsidRPr="00D95D5D" w:rsidDel="00484EE7">
          <w:rPr>
            <w:rFonts w:eastAsia="Times New Roman" w:cstheme="minorHAnsi"/>
            <w:b/>
            <w:color w:val="000000"/>
          </w:rPr>
          <w:delText xml:space="preserve">High </w:delText>
        </w:r>
      </w:del>
      <w:del w:id="88" w:author="Shelly Gao" w:date="2017-01-09T10:40:00Z">
        <w:r w:rsidRPr="00D95D5D" w:rsidDel="002F27F6">
          <w:rPr>
            <w:rFonts w:eastAsia="Times New Roman" w:cstheme="minorHAnsi"/>
            <w:b/>
            <w:color w:val="000000"/>
          </w:rPr>
          <w:delText>resolution</w:delText>
        </w:r>
      </w:del>
      <w:ins w:id="89" w:author="Shelly Gao" w:date="2017-01-17T15:03:00Z">
        <w:r w:rsidR="00484EE7">
          <w:rPr>
            <w:rFonts w:eastAsia="Times New Roman" w:cstheme="minorHAnsi"/>
            <w:b/>
            <w:color w:val="000000"/>
          </w:rPr>
          <w:t>Sensitive</w:t>
        </w:r>
      </w:ins>
      <w:r w:rsidRPr="00D95D5D">
        <w:rPr>
          <w:rFonts w:eastAsia="Times New Roman" w:cstheme="minorHAnsi"/>
          <w:b/>
          <w:color w:val="000000"/>
        </w:rPr>
        <w:t xml:space="preserve">. </w:t>
      </w:r>
      <w:r w:rsidRPr="00D95D5D">
        <w:rPr>
          <w:rFonts w:eastAsia="Times New Roman" w:cstheme="minorHAnsi"/>
          <w:color w:val="000000"/>
        </w:rPr>
        <w:t xml:space="preserve">Detection limit of </w:t>
      </w:r>
      <w:proofErr w:type="spellStart"/>
      <w:r w:rsidRPr="00D95D5D">
        <w:rPr>
          <w:rFonts w:eastAsia="Times New Roman" w:cstheme="minorHAnsi"/>
          <w:color w:val="000000"/>
        </w:rPr>
        <w:t>NovaTest</w:t>
      </w:r>
      <w:r w:rsidRPr="00D95D5D">
        <w:rPr>
          <w:rFonts w:eastAsia="Times New Roman" w:cstheme="minorHAnsi"/>
          <w:color w:val="000000"/>
          <w:sz w:val="13"/>
          <w:szCs w:val="13"/>
          <w:vertAlign w:val="superscript"/>
        </w:rPr>
        <w:t>TM</w:t>
      </w:r>
      <w:proofErr w:type="spellEnd"/>
      <w:r w:rsidRPr="00D95D5D">
        <w:rPr>
          <w:rFonts w:eastAsia="Times New Roman" w:cstheme="minorHAnsi"/>
          <w:color w:val="000000"/>
        </w:rPr>
        <w:t xml:space="preserve"> P100 reaches a level of </w:t>
      </w:r>
      <w:del w:id="90" w:author="Shelly Gao" w:date="2017-01-09T10:40:00Z">
        <w:r w:rsidR="00EE171C" w:rsidRPr="00D95D5D" w:rsidDel="002F27F6">
          <w:rPr>
            <w:rFonts w:eastAsia="Times New Roman" w:cstheme="minorHAnsi"/>
            <w:color w:val="000000"/>
            <w:sz w:val="24"/>
            <w:szCs w:val="24"/>
            <w:lang w:eastAsia="zh-CN"/>
          </w:rPr>
          <w:delText>1 ppt (benzene</w:delText>
        </w:r>
        <w:r w:rsidR="00EE171C" w:rsidRPr="00D95D5D" w:rsidDel="002F27F6">
          <w:rPr>
            <w:rFonts w:eastAsia="Times New Roman" w:cstheme="minorHAnsi"/>
            <w:color w:val="000000"/>
            <w:sz w:val="24"/>
            <w:szCs w:val="24"/>
          </w:rPr>
          <w:delText>)</w:delText>
        </w:r>
      </w:del>
      <w:ins w:id="91" w:author="Shelly Gao" w:date="2017-01-09T10:40:00Z">
        <w:r w:rsidR="002F27F6">
          <w:rPr>
            <w:rFonts w:eastAsia="Times New Roman" w:cstheme="minorHAnsi"/>
            <w:color w:val="000000"/>
            <w:sz w:val="24"/>
            <w:szCs w:val="24"/>
            <w:lang w:eastAsia="zh-CN"/>
          </w:rPr>
          <w:t>sub-pp</w:t>
        </w:r>
      </w:ins>
      <w:ins w:id="92" w:author="xsfan" w:date="2017-01-09T14:33:00Z">
        <w:r w:rsidR="00DC4982">
          <w:rPr>
            <w:rFonts w:eastAsia="Times New Roman" w:cstheme="minorHAnsi"/>
            <w:color w:val="000000"/>
            <w:sz w:val="24"/>
            <w:szCs w:val="24"/>
            <w:lang w:eastAsia="zh-CN"/>
          </w:rPr>
          <w:t>b</w:t>
        </w:r>
      </w:ins>
      <w:ins w:id="93" w:author="Shelly Gao" w:date="2017-01-09T10:40:00Z">
        <w:del w:id="94" w:author="xsfan" w:date="2017-01-09T14:33:00Z">
          <w:r w:rsidR="002F27F6" w:rsidDel="00DC4982">
            <w:rPr>
              <w:rFonts w:eastAsia="Times New Roman" w:cstheme="minorHAnsi"/>
              <w:color w:val="000000"/>
              <w:sz w:val="24"/>
              <w:szCs w:val="24"/>
              <w:lang w:eastAsia="zh-CN"/>
            </w:rPr>
            <w:delText>t</w:delText>
          </w:r>
        </w:del>
      </w:ins>
      <w:r w:rsidR="00EE171C" w:rsidRPr="00D95D5D">
        <w:rPr>
          <w:rFonts w:eastAsia="Times New Roman" w:cstheme="minorHAnsi"/>
          <w:color w:val="000000"/>
          <w:sz w:val="24"/>
          <w:szCs w:val="24"/>
        </w:rPr>
        <w:t>.</w:t>
      </w:r>
      <w:ins w:id="95" w:author="xsfan" w:date="2017-01-09T14:33:00Z">
        <w:r w:rsidR="00DC4982">
          <w:rPr>
            <w:rFonts w:eastAsia="Times New Roman" w:cstheme="minorHAnsi"/>
            <w:color w:val="000000"/>
            <w:sz w:val="24"/>
            <w:szCs w:val="24"/>
          </w:rPr>
          <w:t xml:space="preserve"> See my texts above</w:t>
        </w:r>
      </w:ins>
    </w:p>
    <w:p w14:paraId="08808BEA" w14:textId="39A1AB19" w:rsidR="002B4925" w:rsidRPr="00027129" w:rsidDel="00264002" w:rsidRDefault="002B4925" w:rsidP="002B4925">
      <w:pPr>
        <w:numPr>
          <w:ilvl w:val="0"/>
          <w:numId w:val="1"/>
        </w:numPr>
        <w:spacing w:before="200" w:after="0" w:line="240" w:lineRule="auto"/>
        <w:textAlignment w:val="baseline"/>
        <w:rPr>
          <w:del w:id="96" w:author="xsfan" w:date="2017-01-09T14:39:00Z"/>
          <w:rFonts w:eastAsia="Times New Roman" w:cstheme="minorHAnsi"/>
          <w:color w:val="000000"/>
        </w:rPr>
      </w:pPr>
      <w:del w:id="97" w:author="xsfan" w:date="2017-01-09T14:39:00Z">
        <w:r w:rsidRPr="008729CA" w:rsidDel="00264002">
          <w:rPr>
            <w:rFonts w:eastAsia="Times New Roman" w:cstheme="minorHAnsi"/>
            <w:b/>
            <w:color w:val="000000"/>
          </w:rPr>
          <w:delText>Wide application</w:delText>
        </w:r>
      </w:del>
      <w:ins w:id="98" w:author="Shelly Gao" w:date="2017-01-09T10:43:00Z">
        <w:del w:id="99" w:author="xsfan" w:date="2017-01-09T14:39:00Z">
          <w:r w:rsidR="002F27F6" w:rsidDel="00264002">
            <w:rPr>
              <w:rFonts w:eastAsia="Times New Roman" w:cstheme="minorHAnsi"/>
              <w:b/>
              <w:color w:val="000000"/>
            </w:rPr>
            <w:delText>Versatile</w:delText>
          </w:r>
        </w:del>
      </w:ins>
      <w:del w:id="100" w:author="xsfan" w:date="2017-01-09T14:39:00Z">
        <w:r w:rsidRPr="008729CA" w:rsidDel="00264002">
          <w:rPr>
            <w:rFonts w:eastAsia="Times New Roman" w:cstheme="minorHAnsi"/>
            <w:b/>
            <w:color w:val="000000"/>
          </w:rPr>
          <w:delText>.</w:delText>
        </w:r>
        <w:r w:rsidRPr="00027129" w:rsidDel="00264002">
          <w:rPr>
            <w:rFonts w:eastAsia="Times New Roman" w:cstheme="minorHAnsi"/>
            <w:color w:val="000000"/>
          </w:rPr>
          <w:delText xml:space="preserve"> NovaTest</w:delText>
        </w:r>
        <w:r w:rsidRPr="00027129" w:rsidDel="00264002">
          <w:rPr>
            <w:rFonts w:eastAsia="Times New Roman" w:cstheme="minorHAnsi"/>
            <w:color w:val="000000"/>
            <w:sz w:val="13"/>
            <w:szCs w:val="13"/>
            <w:vertAlign w:val="superscript"/>
          </w:rPr>
          <w:delText>TM</w:delText>
        </w:r>
        <w:r w:rsidRPr="00027129" w:rsidDel="00264002">
          <w:rPr>
            <w:rFonts w:eastAsia="Times New Roman" w:cstheme="minorHAnsi"/>
            <w:color w:val="000000"/>
          </w:rPr>
          <w:delText xml:space="preserve"> P100 can </w:delText>
        </w:r>
      </w:del>
      <w:del w:id="101" w:author="xsfan" w:date="2017-01-09T14:33:00Z">
        <w:r w:rsidRPr="00027129" w:rsidDel="00DC4982">
          <w:rPr>
            <w:rFonts w:eastAsia="Times New Roman" w:cstheme="minorHAnsi"/>
            <w:color w:val="000000"/>
          </w:rPr>
          <w:delText>work efficiently on</w:delText>
        </w:r>
      </w:del>
      <w:del w:id="102" w:author="xsfan" w:date="2017-01-09T14:39:00Z">
        <w:r w:rsidRPr="00027129" w:rsidDel="00264002">
          <w:rPr>
            <w:rFonts w:eastAsia="Times New Roman" w:cstheme="minorHAnsi"/>
            <w:color w:val="000000"/>
          </w:rPr>
          <w:delText xml:space="preserve"> more than 50 VOCs.</w:delText>
        </w:r>
      </w:del>
    </w:p>
    <w:p w14:paraId="4684353F" w14:textId="5BE0FC52" w:rsidR="002B4925" w:rsidRPr="00027129" w:rsidRDefault="002B4925" w:rsidP="002B4925">
      <w:pPr>
        <w:numPr>
          <w:ilvl w:val="0"/>
          <w:numId w:val="1"/>
        </w:numPr>
        <w:spacing w:before="200" w:after="0" w:line="240" w:lineRule="auto"/>
        <w:textAlignment w:val="baseline"/>
        <w:rPr>
          <w:rFonts w:eastAsia="Times New Roman" w:cstheme="minorHAnsi"/>
          <w:color w:val="000000"/>
        </w:rPr>
      </w:pPr>
      <w:del w:id="103" w:author="Shelly Gao" w:date="2017-01-09T10:41:00Z">
        <w:r w:rsidRPr="008729CA" w:rsidDel="002F27F6">
          <w:rPr>
            <w:rFonts w:eastAsia="Times New Roman" w:cstheme="minorHAnsi"/>
            <w:b/>
            <w:color w:val="000000"/>
          </w:rPr>
          <w:delText>Quick response</w:delText>
        </w:r>
      </w:del>
      <w:ins w:id="104" w:author="Shelly Gao" w:date="2017-01-09T10:41:00Z">
        <w:r w:rsidR="002F27F6">
          <w:rPr>
            <w:rFonts w:eastAsia="Times New Roman" w:cstheme="minorHAnsi"/>
            <w:b/>
            <w:color w:val="000000"/>
          </w:rPr>
          <w:t>Rapid</w:t>
        </w:r>
      </w:ins>
      <w:r w:rsidRPr="008729CA">
        <w:rPr>
          <w:rFonts w:eastAsia="Times New Roman" w:cstheme="minorHAnsi"/>
          <w:b/>
          <w:color w:val="000000"/>
        </w:rPr>
        <w:t>.</w:t>
      </w:r>
      <w:r w:rsidRPr="00027129">
        <w:rPr>
          <w:rFonts w:eastAsia="Times New Roman" w:cstheme="minorHAnsi"/>
          <w:color w:val="000000"/>
        </w:rPr>
        <w:t xml:space="preserve"> </w:t>
      </w:r>
      <w:proofErr w:type="spellStart"/>
      <w:r w:rsidRPr="00027129">
        <w:rPr>
          <w:rFonts w:eastAsia="Times New Roman" w:cstheme="minorHAnsi"/>
          <w:color w:val="000000"/>
        </w:rPr>
        <w:t>NovaTest</w:t>
      </w:r>
      <w:r w:rsidRPr="00027129">
        <w:rPr>
          <w:rFonts w:eastAsia="Times New Roman" w:cstheme="minorHAnsi"/>
          <w:color w:val="000000"/>
          <w:sz w:val="13"/>
          <w:szCs w:val="13"/>
          <w:vertAlign w:val="superscript"/>
        </w:rPr>
        <w:t>TM</w:t>
      </w:r>
      <w:proofErr w:type="spellEnd"/>
      <w:r w:rsidRPr="00027129">
        <w:rPr>
          <w:rFonts w:eastAsia="Times New Roman" w:cstheme="minorHAnsi"/>
          <w:color w:val="000000"/>
        </w:rPr>
        <w:t xml:space="preserve"> P100 can analyze </w:t>
      </w:r>
      <w:del w:id="105" w:author="Shelly Gao" w:date="2017-01-09T10:41:00Z">
        <w:r w:rsidRPr="00027129" w:rsidDel="002F27F6">
          <w:rPr>
            <w:rFonts w:eastAsia="Times New Roman" w:cstheme="minorHAnsi"/>
            <w:color w:val="000000"/>
          </w:rPr>
          <w:delText xml:space="preserve">26 </w:delText>
        </w:r>
      </w:del>
      <w:ins w:id="106" w:author="Shelly Gao" w:date="2017-01-09T10:41:00Z">
        <w:r w:rsidR="002F27F6">
          <w:rPr>
            <w:rFonts w:eastAsia="Times New Roman" w:cstheme="minorHAnsi"/>
            <w:color w:val="000000"/>
          </w:rPr>
          <w:t>tens of</w:t>
        </w:r>
        <w:r w:rsidR="002F27F6" w:rsidRPr="00027129">
          <w:rPr>
            <w:rFonts w:eastAsia="Times New Roman" w:cstheme="minorHAnsi"/>
            <w:color w:val="000000"/>
          </w:rPr>
          <w:t xml:space="preserve"> </w:t>
        </w:r>
      </w:ins>
      <w:r w:rsidRPr="00027129">
        <w:rPr>
          <w:rFonts w:eastAsia="Times New Roman" w:cstheme="minorHAnsi"/>
          <w:color w:val="000000"/>
        </w:rPr>
        <w:t xml:space="preserve">VOCs effectively within </w:t>
      </w:r>
      <w:ins w:id="107" w:author="Shelly Gao" w:date="2017-01-09T10:41:00Z">
        <w:r w:rsidR="002F27F6">
          <w:rPr>
            <w:rFonts w:eastAsia="Times New Roman" w:cstheme="minorHAnsi"/>
            <w:color w:val="000000"/>
          </w:rPr>
          <w:t xml:space="preserve">as fast as </w:t>
        </w:r>
      </w:ins>
      <w:del w:id="108" w:author="Shelly Gao" w:date="2017-01-09T10:41:00Z">
        <w:r w:rsidRPr="00027129" w:rsidDel="002F27F6">
          <w:rPr>
            <w:rFonts w:eastAsia="Times New Roman" w:cstheme="minorHAnsi"/>
            <w:color w:val="000000"/>
          </w:rPr>
          <w:delText xml:space="preserve">15 </w:delText>
        </w:r>
      </w:del>
      <w:ins w:id="109" w:author="Shelly Gao" w:date="2017-01-09T10:41:00Z">
        <w:r w:rsidR="002F27F6">
          <w:rPr>
            <w:rFonts w:eastAsia="Times New Roman" w:cstheme="minorHAnsi"/>
            <w:color w:val="000000"/>
          </w:rPr>
          <w:t>several</w:t>
        </w:r>
        <w:r w:rsidR="002F27F6" w:rsidRPr="00027129">
          <w:rPr>
            <w:rFonts w:eastAsia="Times New Roman" w:cstheme="minorHAnsi"/>
            <w:color w:val="000000"/>
          </w:rPr>
          <w:t xml:space="preserve"> </w:t>
        </w:r>
      </w:ins>
      <w:r w:rsidRPr="00027129">
        <w:rPr>
          <w:rFonts w:eastAsia="Times New Roman" w:cstheme="minorHAnsi"/>
          <w:color w:val="000000"/>
        </w:rPr>
        <w:t>minutes</w:t>
      </w:r>
      <w:ins w:id="110" w:author="Shelly Gao" w:date="2017-01-09T10:41:00Z">
        <w:del w:id="111" w:author="xsfan" w:date="2017-01-09T14:39:00Z">
          <w:r w:rsidR="002F27F6" w:rsidDel="00264002">
            <w:rPr>
              <w:rFonts w:eastAsia="Times New Roman" w:cstheme="minorHAnsi"/>
              <w:color w:val="000000"/>
            </w:rPr>
            <w:delText xml:space="preserve"> instead of hours or even days</w:delText>
          </w:r>
        </w:del>
      </w:ins>
      <w:r w:rsidRPr="00027129">
        <w:rPr>
          <w:rFonts w:eastAsia="Times New Roman" w:cstheme="minorHAnsi"/>
          <w:color w:val="000000"/>
        </w:rPr>
        <w:t>.</w:t>
      </w:r>
    </w:p>
    <w:p w14:paraId="58FB964A" w14:textId="3C332D89" w:rsidR="002B4925" w:rsidRPr="00027129" w:rsidRDefault="002B4925" w:rsidP="002B4925">
      <w:pPr>
        <w:numPr>
          <w:ilvl w:val="0"/>
          <w:numId w:val="1"/>
        </w:numPr>
        <w:spacing w:before="200" w:after="0" w:line="240" w:lineRule="auto"/>
        <w:textAlignment w:val="baseline"/>
        <w:rPr>
          <w:rFonts w:eastAsia="Times New Roman" w:cstheme="minorHAnsi"/>
          <w:color w:val="000000"/>
        </w:rPr>
      </w:pPr>
      <w:del w:id="112" w:author="Shelly Gao" w:date="2017-01-09T10:42:00Z">
        <w:r w:rsidRPr="008729CA" w:rsidDel="002F27F6">
          <w:rPr>
            <w:rFonts w:eastAsia="Times New Roman" w:cstheme="minorHAnsi"/>
            <w:b/>
            <w:color w:val="000000"/>
          </w:rPr>
          <w:delText>Excellent anti-interference performance</w:delText>
        </w:r>
      </w:del>
      <w:ins w:id="113" w:author="Shelly Gao" w:date="2017-01-17T15:03:00Z">
        <w:r w:rsidR="00484EE7">
          <w:rPr>
            <w:rFonts w:eastAsia="Times New Roman" w:cstheme="minorHAnsi"/>
            <w:b/>
            <w:color w:val="000000"/>
          </w:rPr>
          <w:t>Stable</w:t>
        </w:r>
      </w:ins>
      <w:r w:rsidRPr="008729CA">
        <w:rPr>
          <w:rFonts w:eastAsia="Times New Roman" w:cstheme="minorHAnsi"/>
          <w:b/>
          <w:color w:val="000000"/>
        </w:rPr>
        <w:t>.</w:t>
      </w:r>
      <w:r w:rsidRPr="00027129">
        <w:rPr>
          <w:rFonts w:eastAsia="Times New Roman" w:cstheme="minorHAnsi"/>
          <w:color w:val="000000"/>
        </w:rPr>
        <w:t xml:space="preserve"> The auto-cleaning set-up prevents </w:t>
      </w:r>
      <w:proofErr w:type="spellStart"/>
      <w:r w:rsidRPr="00027129">
        <w:rPr>
          <w:rFonts w:eastAsia="Times New Roman" w:cstheme="minorHAnsi"/>
          <w:color w:val="000000"/>
        </w:rPr>
        <w:t>NovaTest</w:t>
      </w:r>
      <w:r w:rsidRPr="00027129">
        <w:rPr>
          <w:rFonts w:eastAsia="Times New Roman" w:cstheme="minorHAnsi"/>
          <w:color w:val="000000"/>
          <w:sz w:val="13"/>
          <w:szCs w:val="13"/>
          <w:vertAlign w:val="superscript"/>
        </w:rPr>
        <w:t>TM</w:t>
      </w:r>
      <w:proofErr w:type="spellEnd"/>
      <w:r w:rsidRPr="00027129">
        <w:rPr>
          <w:rFonts w:eastAsia="Times New Roman" w:cstheme="minorHAnsi"/>
          <w:color w:val="000000"/>
        </w:rPr>
        <w:t xml:space="preserve"> P100 from any interference of residual samples.</w:t>
      </w:r>
      <w:bookmarkStart w:id="114" w:name="_GoBack"/>
      <w:bookmarkEnd w:id="114"/>
    </w:p>
    <w:p w14:paraId="46C17E02" w14:textId="7357AF5F" w:rsidR="002B4925" w:rsidRPr="00027129" w:rsidRDefault="008729CA" w:rsidP="002B4925">
      <w:pPr>
        <w:numPr>
          <w:ilvl w:val="0"/>
          <w:numId w:val="1"/>
        </w:numPr>
        <w:spacing w:before="200" w:after="0" w:line="240" w:lineRule="auto"/>
        <w:textAlignment w:val="baseline"/>
        <w:rPr>
          <w:rFonts w:eastAsia="Times New Roman" w:cstheme="minorHAnsi"/>
          <w:color w:val="000000"/>
        </w:rPr>
      </w:pPr>
      <w:del w:id="115" w:author="Shelly Gao" w:date="2017-01-09T10:44:00Z">
        <w:r w:rsidRPr="008729CA" w:rsidDel="002F27F6">
          <w:rPr>
            <w:rFonts w:eastAsia="Times New Roman" w:cstheme="minorHAnsi"/>
            <w:b/>
            <w:color w:val="000000"/>
          </w:rPr>
          <w:delText>Immediate Separation</w:delText>
        </w:r>
        <w:r w:rsidDel="002F27F6">
          <w:rPr>
            <w:rFonts w:eastAsia="Times New Roman" w:cstheme="minorHAnsi"/>
            <w:b/>
            <w:color w:val="000000"/>
          </w:rPr>
          <w:delText xml:space="preserve"> and Analysis</w:delText>
        </w:r>
      </w:del>
      <w:ins w:id="116" w:author="Shelly Gao" w:date="2017-01-09T10:44:00Z">
        <w:r w:rsidR="002F27F6">
          <w:rPr>
            <w:rFonts w:eastAsia="Times New Roman" w:cstheme="minorHAnsi"/>
            <w:b/>
            <w:color w:val="000000"/>
          </w:rPr>
          <w:t>Powerful</w:t>
        </w:r>
      </w:ins>
      <w:r>
        <w:rPr>
          <w:rFonts w:eastAsia="Times New Roman" w:cstheme="minorHAnsi"/>
          <w:b/>
          <w:color w:val="000000"/>
        </w:rPr>
        <w:t>.</w:t>
      </w:r>
      <w:r w:rsidRPr="008729CA">
        <w:rPr>
          <w:rFonts w:eastAsia="Times New Roman" w:cstheme="minorHAnsi"/>
          <w:b/>
          <w:color w:val="000000"/>
        </w:rPr>
        <w:t xml:space="preserve"> </w:t>
      </w:r>
      <w:r w:rsidR="002B4925" w:rsidRPr="00027129">
        <w:rPr>
          <w:rFonts w:eastAsia="Times New Roman" w:cstheme="minorHAnsi"/>
          <w:color w:val="000000"/>
        </w:rPr>
        <w:t xml:space="preserve">Coeluted peaks </w:t>
      </w:r>
      <w:del w:id="117" w:author="xsfan" w:date="2017-01-09T14:39:00Z">
        <w:r w:rsidR="002B4925" w:rsidRPr="00027129" w:rsidDel="00007368">
          <w:rPr>
            <w:rFonts w:eastAsia="Times New Roman" w:cstheme="minorHAnsi"/>
            <w:color w:val="000000"/>
          </w:rPr>
          <w:delText>on the 1D chromatography</w:delText>
        </w:r>
      </w:del>
      <w:ins w:id="118" w:author="xsfan" w:date="2017-01-09T14:39:00Z">
        <w:r w:rsidR="00007368">
          <w:rPr>
            <w:rFonts w:eastAsia="Times New Roman" w:cstheme="minorHAnsi"/>
            <w:color w:val="000000"/>
          </w:rPr>
          <w:t>from the first-d</w:t>
        </w:r>
      </w:ins>
      <w:ins w:id="119" w:author="xsfan" w:date="2017-01-09T14:40:00Z">
        <w:r w:rsidR="00007368">
          <w:rPr>
            <w:rFonts w:eastAsia="Times New Roman" w:cstheme="minorHAnsi"/>
            <w:color w:val="000000"/>
          </w:rPr>
          <w:t>imensional column</w:t>
        </w:r>
      </w:ins>
      <w:r w:rsidR="002B4925" w:rsidRPr="00027129">
        <w:rPr>
          <w:rFonts w:eastAsia="Times New Roman" w:cstheme="minorHAnsi"/>
          <w:color w:val="000000"/>
        </w:rPr>
        <w:t xml:space="preserve"> can be </w:t>
      </w:r>
      <w:ins w:id="120" w:author="xsfan" w:date="2017-01-09T14:40:00Z">
        <w:r w:rsidR="00007368">
          <w:rPr>
            <w:rFonts w:eastAsia="Times New Roman" w:cstheme="minorHAnsi"/>
            <w:color w:val="000000"/>
          </w:rPr>
          <w:t xml:space="preserve">further </w:t>
        </w:r>
      </w:ins>
      <w:r w:rsidR="002B4925" w:rsidRPr="00027129">
        <w:rPr>
          <w:rFonts w:eastAsia="Times New Roman" w:cstheme="minorHAnsi"/>
          <w:color w:val="000000"/>
        </w:rPr>
        <w:t>separated and analyzed in 2D column</w:t>
      </w:r>
      <w:ins w:id="121" w:author="xsfan" w:date="2017-01-09T14:40:00Z">
        <w:r w:rsidR="00007368">
          <w:rPr>
            <w:rFonts w:eastAsia="Times New Roman" w:cstheme="minorHAnsi"/>
            <w:color w:val="000000"/>
          </w:rPr>
          <w:t>s</w:t>
        </w:r>
      </w:ins>
      <w:del w:id="122" w:author="xsfan" w:date="2017-01-09T14:40:00Z">
        <w:r w:rsidR="002B4925" w:rsidRPr="00027129" w:rsidDel="00007368">
          <w:rPr>
            <w:rFonts w:eastAsia="Times New Roman" w:cstheme="minorHAnsi"/>
            <w:color w:val="000000"/>
          </w:rPr>
          <w:delText xml:space="preserve"> immediately</w:delText>
        </w:r>
      </w:del>
      <w:r w:rsidR="002B4925" w:rsidRPr="00027129">
        <w:rPr>
          <w:rFonts w:eastAsia="Times New Roman" w:cstheme="minorHAnsi"/>
          <w:color w:val="000000"/>
        </w:rPr>
        <w:t>.</w:t>
      </w:r>
    </w:p>
    <w:p w14:paraId="080BE680" w14:textId="3BE08E50" w:rsidR="002B4925" w:rsidRPr="00027129" w:rsidRDefault="00C034A1" w:rsidP="002B4925">
      <w:pPr>
        <w:numPr>
          <w:ilvl w:val="0"/>
          <w:numId w:val="1"/>
        </w:numPr>
        <w:spacing w:before="200" w:after="0" w:line="240" w:lineRule="auto"/>
        <w:textAlignment w:val="baseline"/>
        <w:rPr>
          <w:rFonts w:eastAsia="Times New Roman" w:cstheme="minorHAnsi"/>
          <w:color w:val="000000"/>
        </w:rPr>
      </w:pPr>
      <w:del w:id="123" w:author="Shelly Gao" w:date="2017-01-09T10:44:00Z">
        <w:r w:rsidRPr="008729CA" w:rsidDel="002F27F6">
          <w:rPr>
            <w:rFonts w:eastAsia="Times New Roman" w:cstheme="minorHAnsi"/>
            <w:b/>
            <w:color w:val="000000"/>
          </w:rPr>
          <w:delText>E</w:delText>
        </w:r>
        <w:r w:rsidR="002B4925" w:rsidRPr="008729CA" w:rsidDel="002F27F6">
          <w:rPr>
            <w:rFonts w:eastAsia="Times New Roman" w:cstheme="minorHAnsi"/>
            <w:b/>
            <w:color w:val="000000"/>
          </w:rPr>
          <w:delText>xtension capability</w:delText>
        </w:r>
      </w:del>
      <w:ins w:id="124" w:author="Shelly Gao" w:date="2017-01-09T10:44:00Z">
        <w:r w:rsidR="002F27F6">
          <w:rPr>
            <w:rFonts w:eastAsia="Times New Roman" w:cstheme="minorHAnsi"/>
            <w:b/>
            <w:color w:val="000000"/>
          </w:rPr>
          <w:t>Reconfigurable</w:t>
        </w:r>
      </w:ins>
      <w:r w:rsidR="002B4925" w:rsidRPr="008729CA">
        <w:rPr>
          <w:rFonts w:eastAsia="Times New Roman" w:cstheme="minorHAnsi"/>
          <w:b/>
          <w:color w:val="000000"/>
        </w:rPr>
        <w:t xml:space="preserve">. </w:t>
      </w:r>
      <w:r w:rsidRPr="00027129">
        <w:rPr>
          <w:rFonts w:eastAsia="Times New Roman" w:cstheme="minorHAnsi"/>
          <w:color w:val="000000"/>
        </w:rPr>
        <w:t>The n</w:t>
      </w:r>
      <w:r w:rsidR="002B4925" w:rsidRPr="00027129">
        <w:rPr>
          <w:rFonts w:eastAsia="Times New Roman" w:cstheme="minorHAnsi"/>
          <w:color w:val="000000"/>
        </w:rPr>
        <w:t>umber</w:t>
      </w:r>
      <w:ins w:id="125" w:author="xsfan" w:date="2017-01-09T14:41:00Z">
        <w:r w:rsidR="00007368">
          <w:rPr>
            <w:rFonts w:eastAsia="Times New Roman" w:cstheme="minorHAnsi"/>
            <w:color w:val="000000"/>
          </w:rPr>
          <w:t xml:space="preserve"> and the properties</w:t>
        </w:r>
      </w:ins>
      <w:r w:rsidR="002B4925" w:rsidRPr="00027129">
        <w:rPr>
          <w:rFonts w:eastAsia="Times New Roman" w:cstheme="minorHAnsi"/>
          <w:color w:val="000000"/>
        </w:rPr>
        <w:t xml:space="preserve"> of</w:t>
      </w:r>
      <w:ins w:id="126" w:author="xsfan" w:date="2017-01-09T14:41:00Z">
        <w:r w:rsidR="00007368">
          <w:rPr>
            <w:rFonts w:eastAsia="Times New Roman" w:cstheme="minorHAnsi"/>
            <w:color w:val="000000"/>
          </w:rPr>
          <w:t xml:space="preserve"> the second-dimensional</w:t>
        </w:r>
      </w:ins>
      <w:del w:id="127" w:author="xsfan" w:date="2017-01-09T14:41:00Z">
        <w:r w:rsidR="002B4925" w:rsidRPr="00027129" w:rsidDel="00007368">
          <w:rPr>
            <w:rFonts w:eastAsia="Times New Roman" w:cstheme="minorHAnsi"/>
            <w:color w:val="000000"/>
          </w:rPr>
          <w:delText xml:space="preserve"> 2D</w:delText>
        </w:r>
      </w:del>
      <w:r w:rsidR="002B4925" w:rsidRPr="00027129">
        <w:rPr>
          <w:rFonts w:eastAsia="Times New Roman" w:cstheme="minorHAnsi"/>
          <w:color w:val="000000"/>
        </w:rPr>
        <w:t xml:space="preserve"> columns can be </w:t>
      </w:r>
      <w:del w:id="128" w:author="xsfan" w:date="2017-01-09T14:41:00Z">
        <w:r w:rsidR="002B4925" w:rsidRPr="00027129" w:rsidDel="00007368">
          <w:rPr>
            <w:rFonts w:eastAsia="Times New Roman" w:cstheme="minorHAnsi"/>
            <w:color w:val="000000"/>
          </w:rPr>
          <w:delText>increased</w:delText>
        </w:r>
        <w:r w:rsidRPr="00027129" w:rsidDel="00007368">
          <w:rPr>
            <w:rFonts w:eastAsia="Times New Roman" w:cstheme="minorHAnsi"/>
            <w:color w:val="000000"/>
          </w:rPr>
          <w:delText xml:space="preserve"> significantly</w:delText>
        </w:r>
      </w:del>
      <w:ins w:id="129" w:author="xsfan" w:date="2017-01-09T14:41:00Z">
        <w:r w:rsidR="00007368">
          <w:rPr>
            <w:rFonts w:eastAsia="Times New Roman" w:cstheme="minorHAnsi"/>
            <w:color w:val="000000"/>
          </w:rPr>
          <w:t xml:space="preserve"> reconfigured</w:t>
        </w:r>
      </w:ins>
      <w:ins w:id="130" w:author="xsfan" w:date="2017-01-09T14:42:00Z">
        <w:r w:rsidR="00007368">
          <w:rPr>
            <w:rFonts w:eastAsia="Times New Roman" w:cstheme="minorHAnsi"/>
            <w:color w:val="000000"/>
          </w:rPr>
          <w:t>. The corresponding detectors are replaceable and upgradable</w:t>
        </w:r>
      </w:ins>
      <w:del w:id="131" w:author="xsfan" w:date="2017-01-09T14:42:00Z">
        <w:r w:rsidR="002B4925" w:rsidRPr="00027129" w:rsidDel="00007368">
          <w:rPr>
            <w:rFonts w:eastAsia="Times New Roman" w:cstheme="minorHAnsi"/>
            <w:color w:val="000000"/>
          </w:rPr>
          <w:delText xml:space="preserve">, and </w:delText>
        </w:r>
        <w:r w:rsidRPr="00027129" w:rsidDel="00007368">
          <w:rPr>
            <w:rFonts w:eastAsia="Times New Roman" w:cstheme="minorHAnsi"/>
            <w:color w:val="000000"/>
          </w:rPr>
          <w:delText xml:space="preserve">the </w:delText>
        </w:r>
        <w:r w:rsidR="002B4925" w:rsidRPr="00027129" w:rsidDel="00007368">
          <w:rPr>
            <w:rFonts w:eastAsia="Times New Roman" w:cstheme="minorHAnsi"/>
            <w:color w:val="000000"/>
          </w:rPr>
          <w:delText>d</w:delText>
        </w:r>
      </w:del>
      <w:del w:id="132" w:author="xsfan" w:date="2017-01-09T14:43:00Z">
        <w:r w:rsidR="002B4925" w:rsidRPr="00027129" w:rsidDel="00007368">
          <w:rPr>
            <w:rFonts w:eastAsia="Times New Roman" w:cstheme="minorHAnsi"/>
            <w:color w:val="000000"/>
          </w:rPr>
          <w:delText xml:space="preserve">etector </w:delText>
        </w:r>
      </w:del>
      <w:ins w:id="133" w:author="Shelly Gao" w:date="2017-01-09T10:44:00Z">
        <w:del w:id="134" w:author="xsfan" w:date="2017-01-09T14:43:00Z">
          <w:r w:rsidR="002F27F6" w:rsidDel="00007368">
            <w:rPr>
              <w:rFonts w:eastAsia="Times New Roman" w:cstheme="minorHAnsi"/>
              <w:color w:val="000000"/>
            </w:rPr>
            <w:delText>and columns are</w:delText>
          </w:r>
        </w:del>
      </w:ins>
      <w:del w:id="135" w:author="xsfan" w:date="2017-01-09T14:43:00Z">
        <w:r w:rsidR="002B4925" w:rsidRPr="00027129" w:rsidDel="00007368">
          <w:rPr>
            <w:rFonts w:eastAsia="Times New Roman" w:cstheme="minorHAnsi"/>
            <w:color w:val="000000"/>
          </w:rPr>
          <w:delText>is removable and updatable</w:delText>
        </w:r>
        <w:r w:rsidRPr="00027129" w:rsidDel="00007368">
          <w:rPr>
            <w:rFonts w:eastAsia="Times New Roman" w:cstheme="minorHAnsi"/>
            <w:color w:val="000000"/>
          </w:rPr>
          <w:delText xml:space="preserve"> for future iterations</w:delText>
        </w:r>
        <w:r w:rsidR="002B4925" w:rsidRPr="00027129" w:rsidDel="00007368">
          <w:rPr>
            <w:rFonts w:eastAsia="Times New Roman" w:cstheme="minorHAnsi"/>
            <w:color w:val="000000"/>
          </w:rPr>
          <w:delText>.</w:delText>
        </w:r>
      </w:del>
    </w:p>
    <w:p w14:paraId="4B9672D3" w14:textId="0E7E323C" w:rsidR="002B4925" w:rsidRPr="00027129" w:rsidDel="002F27F6" w:rsidRDefault="002B4925" w:rsidP="002B4925">
      <w:pPr>
        <w:numPr>
          <w:ilvl w:val="0"/>
          <w:numId w:val="1"/>
        </w:numPr>
        <w:spacing w:before="200" w:after="0" w:line="240" w:lineRule="auto"/>
        <w:textAlignment w:val="baseline"/>
        <w:rPr>
          <w:del w:id="136" w:author="Shelly Gao" w:date="2017-01-09T10:45:00Z"/>
          <w:rFonts w:eastAsia="Times New Roman" w:cstheme="minorHAnsi"/>
          <w:color w:val="000000"/>
        </w:rPr>
      </w:pPr>
      <w:del w:id="137" w:author="Shelly Gao" w:date="2017-01-09T10:45:00Z">
        <w:r w:rsidRPr="00B4760E" w:rsidDel="002F27F6">
          <w:rPr>
            <w:rFonts w:eastAsia="Times New Roman" w:cstheme="minorHAnsi"/>
            <w:b/>
            <w:color w:val="000000"/>
          </w:rPr>
          <w:delText xml:space="preserve">Outstanding multi-functional compatibility. </w:delText>
        </w:r>
        <w:r w:rsidRPr="00027129" w:rsidDel="002F27F6">
          <w:rPr>
            <w:rFonts w:eastAsia="Times New Roman" w:cstheme="minorHAnsi"/>
            <w:color w:val="000000"/>
          </w:rPr>
          <w:delText>Either of the 2</w:delText>
        </w:r>
        <w:r w:rsidR="00C034A1" w:rsidRPr="00027129" w:rsidDel="002F27F6">
          <w:rPr>
            <w:rFonts w:eastAsia="Times New Roman" w:cstheme="minorHAnsi"/>
            <w:color w:val="000000"/>
          </w:rPr>
          <w:delText>D</w:delText>
        </w:r>
        <w:r w:rsidRPr="00027129" w:rsidDel="002F27F6">
          <w:rPr>
            <w:rFonts w:eastAsia="Times New Roman" w:cstheme="minorHAnsi"/>
            <w:color w:val="000000"/>
          </w:rPr>
          <w:delText xml:space="preserve"> system</w:delText>
        </w:r>
        <w:r w:rsidR="00C034A1" w:rsidRPr="00027129" w:rsidDel="002F27F6">
          <w:rPr>
            <w:rFonts w:eastAsia="Times New Roman" w:cstheme="minorHAnsi"/>
            <w:color w:val="000000"/>
          </w:rPr>
          <w:delText>s</w:delText>
        </w:r>
        <w:r w:rsidRPr="00027129" w:rsidDel="002F27F6">
          <w:rPr>
            <w:rFonts w:eastAsia="Times New Roman" w:cstheme="minorHAnsi"/>
            <w:color w:val="000000"/>
          </w:rPr>
          <w:delText xml:space="preserve"> can be used separately for 1D detection and analysis.</w:delText>
        </w:r>
      </w:del>
    </w:p>
    <w:p w14:paraId="65BFD693" w14:textId="77777777" w:rsidR="002B4925" w:rsidRDefault="002B4925" w:rsidP="002B4925">
      <w:pPr>
        <w:spacing w:line="240" w:lineRule="auto"/>
        <w:rPr>
          <w:ins w:id="138" w:author="xsfan" w:date="2017-01-09T14:45:00Z"/>
          <w:rFonts w:eastAsia="Times New Roman" w:cstheme="minorHAnsi"/>
          <w:sz w:val="24"/>
          <w:szCs w:val="24"/>
        </w:rPr>
      </w:pPr>
    </w:p>
    <w:p w14:paraId="322E8159" w14:textId="3CFA15BD" w:rsidR="00781D8C" w:rsidRPr="00027129" w:rsidRDefault="00781D8C" w:rsidP="002B4925">
      <w:pPr>
        <w:spacing w:line="240" w:lineRule="auto"/>
        <w:rPr>
          <w:rFonts w:eastAsia="Times New Roman" w:cstheme="minorHAnsi"/>
          <w:sz w:val="24"/>
          <w:szCs w:val="24"/>
        </w:rPr>
      </w:pPr>
      <w:ins w:id="139" w:author="xsfan" w:date="2017-01-09T14:45:00Z">
        <w:r w:rsidRPr="00781D8C">
          <w:rPr>
            <w:rFonts w:eastAsia="Times New Roman" w:cstheme="minorHAnsi"/>
            <w:sz w:val="24"/>
            <w:szCs w:val="24"/>
            <w:highlight w:val="green"/>
            <w:rPrChange w:id="140" w:author="xsfan" w:date="2017-01-09T14:45:00Z">
              <w:rPr>
                <w:rFonts w:eastAsia="Times New Roman" w:cstheme="minorHAnsi"/>
                <w:sz w:val="24"/>
                <w:szCs w:val="24"/>
              </w:rPr>
            </w:rPrChange>
          </w:rPr>
          <w:t>I stopped here.</w:t>
        </w:r>
        <w:r>
          <w:rPr>
            <w:rFonts w:eastAsia="Times New Roman" w:cstheme="minorHAnsi"/>
            <w:sz w:val="24"/>
            <w:szCs w:val="24"/>
          </w:rPr>
          <w:t xml:space="preserve"> </w:t>
        </w:r>
      </w:ins>
    </w:p>
    <w:p w14:paraId="0B97C203"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 xml:space="preserve">How to set up </w:t>
      </w:r>
      <w:proofErr w:type="spellStart"/>
      <w:r w:rsidRPr="00027129">
        <w:rPr>
          <w:rFonts w:eastAsia="Times New Roman" w:cstheme="minorHAnsi"/>
          <w:b/>
          <w:bCs/>
          <w:color w:val="000000"/>
          <w:sz w:val="24"/>
          <w:szCs w:val="24"/>
        </w:rPr>
        <w:t>NovaTest</w:t>
      </w:r>
      <w:r w:rsidRPr="00027129">
        <w:rPr>
          <w:rFonts w:eastAsia="Times New Roman" w:cstheme="minorHAnsi"/>
          <w:b/>
          <w:bCs/>
          <w:color w:val="000000"/>
          <w:sz w:val="13"/>
          <w:szCs w:val="13"/>
          <w:vertAlign w:val="superscript"/>
        </w:rPr>
        <w:t>TM</w:t>
      </w:r>
      <w:proofErr w:type="spellEnd"/>
      <w:r w:rsidRPr="00027129">
        <w:rPr>
          <w:rFonts w:eastAsia="Times New Roman" w:cstheme="minorHAnsi"/>
          <w:b/>
          <w:bCs/>
          <w:color w:val="000000"/>
          <w:sz w:val="24"/>
          <w:szCs w:val="24"/>
        </w:rPr>
        <w:t xml:space="preserve"> P100 Portable GC</w:t>
      </w:r>
    </w:p>
    <w:p w14:paraId="57FAA330" w14:textId="4B5772E1" w:rsidR="003540EE" w:rsidRPr="00027129" w:rsidRDefault="00AF444F" w:rsidP="002B4925">
      <w:pPr>
        <w:spacing w:before="240" w:after="240" w:line="240" w:lineRule="auto"/>
        <w:rPr>
          <w:rFonts w:eastAsia="Times New Roman" w:cstheme="minorHAnsi"/>
          <w:color w:val="000000"/>
        </w:rPr>
      </w:pPr>
      <w:r w:rsidRPr="00027129">
        <w:rPr>
          <w:rFonts w:eastAsia="Times New Roman" w:cstheme="minorHAnsi"/>
          <w:color w:val="000000"/>
        </w:rPr>
        <w:t>Congratulations on the purchase of your</w:t>
      </w:r>
      <w:r w:rsidR="002B4925" w:rsidRPr="00027129">
        <w:rPr>
          <w:rFonts w:eastAsia="Times New Roman" w:cstheme="minorHAnsi"/>
          <w:color w:val="000000"/>
        </w:rPr>
        <w:t xml:space="preserve"> new </w:t>
      </w:r>
      <w:proofErr w:type="spellStart"/>
      <w:r w:rsidR="002B4925" w:rsidRPr="00027129">
        <w:rPr>
          <w:rFonts w:eastAsia="Times New Roman" w:cstheme="minorHAnsi"/>
          <w:color w:val="000000"/>
        </w:rPr>
        <w:t>NovaTest</w:t>
      </w:r>
      <w:r w:rsidR="002B4925" w:rsidRPr="00027129">
        <w:rPr>
          <w:rFonts w:eastAsia="Times New Roman" w:cstheme="minorHAnsi"/>
          <w:color w:val="000000"/>
          <w:sz w:val="13"/>
          <w:szCs w:val="13"/>
          <w:vertAlign w:val="superscript"/>
        </w:rPr>
        <w:t>TM</w:t>
      </w:r>
      <w:proofErr w:type="spellEnd"/>
      <w:r w:rsidRPr="00027129">
        <w:rPr>
          <w:rFonts w:eastAsia="Times New Roman" w:cstheme="minorHAnsi"/>
          <w:color w:val="000000"/>
        </w:rPr>
        <w:t xml:space="preserve"> P100</w:t>
      </w:r>
      <w:r w:rsidR="0032527A" w:rsidRPr="00027129">
        <w:rPr>
          <w:rFonts w:eastAsia="Times New Roman" w:cstheme="minorHAnsi"/>
          <w:color w:val="000000"/>
        </w:rPr>
        <w:t>!</w:t>
      </w:r>
      <w:r w:rsidRPr="00027129">
        <w:rPr>
          <w:rFonts w:eastAsia="Times New Roman" w:cstheme="minorHAnsi"/>
          <w:color w:val="000000"/>
        </w:rPr>
        <w:t xml:space="preserve"> </w:t>
      </w:r>
      <w:r w:rsidR="002B4925" w:rsidRPr="00027129">
        <w:rPr>
          <w:rFonts w:eastAsia="Times New Roman" w:cstheme="minorHAnsi"/>
          <w:color w:val="000000"/>
        </w:rPr>
        <w:t>It’s a</w:t>
      </w:r>
      <w:r w:rsidRPr="00027129">
        <w:rPr>
          <w:rFonts w:eastAsia="Times New Roman" w:cstheme="minorHAnsi"/>
          <w:color w:val="000000"/>
        </w:rPr>
        <w:t>n in</w:t>
      </w:r>
      <w:r w:rsidR="002B4925" w:rsidRPr="00027129">
        <w:rPr>
          <w:rFonts w:eastAsia="Times New Roman" w:cstheme="minorHAnsi"/>
          <w:color w:val="000000"/>
        </w:rPr>
        <w:t xml:space="preserve">novative device that </w:t>
      </w:r>
      <w:r w:rsidRPr="00027129">
        <w:rPr>
          <w:rFonts w:eastAsia="Times New Roman" w:cstheme="minorHAnsi"/>
          <w:color w:val="000000"/>
        </w:rPr>
        <w:t>likens complex</w:t>
      </w:r>
      <w:r w:rsidR="00AA3596">
        <w:rPr>
          <w:rFonts w:eastAsia="Times New Roman" w:cstheme="minorHAnsi"/>
          <w:color w:val="000000"/>
        </w:rPr>
        <w:t xml:space="preserve"> </w:t>
      </w:r>
      <w:r w:rsidR="002B4925" w:rsidRPr="00027129">
        <w:rPr>
          <w:rFonts w:eastAsia="Times New Roman" w:cstheme="minorHAnsi"/>
          <w:color w:val="000000"/>
        </w:rPr>
        <w:t xml:space="preserve"> gas chromatography </w:t>
      </w:r>
      <w:r w:rsidRPr="00027129">
        <w:rPr>
          <w:rFonts w:eastAsia="Times New Roman" w:cstheme="minorHAnsi"/>
          <w:color w:val="000000"/>
        </w:rPr>
        <w:t>analysis to the operation of</w:t>
      </w:r>
      <w:r w:rsidR="002B4925" w:rsidRPr="00027129">
        <w:rPr>
          <w:rFonts w:eastAsia="Times New Roman" w:cstheme="minorHAnsi"/>
          <w:color w:val="000000"/>
        </w:rPr>
        <w:t xml:space="preserve"> an auto focus camera. </w:t>
      </w:r>
      <w:r w:rsidR="0032527A" w:rsidRPr="00027129">
        <w:rPr>
          <w:rFonts w:eastAsia="Times New Roman" w:cstheme="minorHAnsi"/>
          <w:color w:val="000000"/>
        </w:rPr>
        <w:t>Installation is simple, and there is no need to be a GC expert to achieve optimal results</w:t>
      </w:r>
      <w:r w:rsidR="002B4925" w:rsidRPr="00027129">
        <w:rPr>
          <w:rFonts w:eastAsia="Times New Roman" w:cstheme="minorHAnsi"/>
          <w:color w:val="000000"/>
        </w:rPr>
        <w:t xml:space="preserve">. </w:t>
      </w:r>
      <w:r w:rsidR="003540EE" w:rsidRPr="00027129">
        <w:rPr>
          <w:rFonts w:eastAsia="Times New Roman" w:cstheme="minorHAnsi"/>
          <w:color w:val="000000"/>
        </w:rPr>
        <w:t>If there’s still any trouble, we’d love to send a technician to help you with any aspect of the device you might be having trouble with.</w:t>
      </w:r>
    </w:p>
    <w:p w14:paraId="26F725E6" w14:textId="5B266CF9"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If you choose to set up the device by yourself, please carefully unpack your </w:t>
      </w:r>
      <w:proofErr w:type="spellStart"/>
      <w:r w:rsidRPr="00027129">
        <w:rPr>
          <w:rFonts w:eastAsia="Times New Roman" w:cstheme="minorHAnsi"/>
          <w:color w:val="000000"/>
        </w:rPr>
        <w:t>NovaTest</w:t>
      </w:r>
      <w:r w:rsidRPr="00027129">
        <w:rPr>
          <w:rFonts w:eastAsia="Times New Roman" w:cstheme="minorHAnsi"/>
          <w:color w:val="000000"/>
          <w:sz w:val="13"/>
          <w:szCs w:val="13"/>
          <w:vertAlign w:val="superscript"/>
        </w:rPr>
        <w:t>TM</w:t>
      </w:r>
      <w:proofErr w:type="spellEnd"/>
      <w:r w:rsidRPr="00027129">
        <w:rPr>
          <w:rFonts w:eastAsia="Times New Roman" w:cstheme="minorHAnsi"/>
          <w:color w:val="000000"/>
        </w:rPr>
        <w:t xml:space="preserve"> P100, and make sure you have received all the items </w:t>
      </w:r>
      <w:r w:rsidR="003540EE" w:rsidRPr="00027129">
        <w:rPr>
          <w:rFonts w:eastAsia="Times New Roman" w:cstheme="minorHAnsi"/>
          <w:color w:val="000000"/>
        </w:rPr>
        <w:t>necessary to operate</w:t>
      </w:r>
      <w:r w:rsidRPr="00027129">
        <w:rPr>
          <w:rFonts w:eastAsia="Times New Roman" w:cstheme="minorHAnsi"/>
          <w:color w:val="000000"/>
        </w:rPr>
        <w:t xml:space="preserve"> the device. </w:t>
      </w:r>
      <w:r w:rsidR="003540EE" w:rsidRPr="00027129">
        <w:rPr>
          <w:rFonts w:eastAsia="Times New Roman" w:cstheme="minorHAnsi"/>
          <w:color w:val="000000"/>
        </w:rPr>
        <w:t>Below is a simple checklist to ensure you can account for all the parts of your P100</w:t>
      </w:r>
      <w:r w:rsidR="00CB7DAA">
        <w:rPr>
          <w:rFonts w:eastAsia="Times New Roman" w:cstheme="minorHAnsi"/>
          <w:color w:val="00000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797"/>
        <w:gridCol w:w="541"/>
        <w:gridCol w:w="3984"/>
      </w:tblGrid>
      <w:tr w:rsidR="002B4925" w:rsidRPr="00027129" w14:paraId="25292DFE" w14:textId="77777777" w:rsidTr="00CB7DAA">
        <w:trPr>
          <w:trHeight w:val="405"/>
          <w:jc w:val="center"/>
        </w:trPr>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72759D87" w14:textId="6409DE0E" w:rsidR="002B4925" w:rsidRPr="00027129" w:rsidRDefault="00BD20C5" w:rsidP="002B4925">
            <w:pPr>
              <w:spacing w:after="0" w:line="240" w:lineRule="auto"/>
              <w:ind w:left="-15"/>
              <w:jc w:val="center"/>
              <w:rPr>
                <w:rFonts w:eastAsia="Times New Roman" w:cstheme="minorHAnsi"/>
                <w:sz w:val="24"/>
                <w:szCs w:val="24"/>
              </w:rPr>
            </w:pPr>
            <w:r>
              <w:rPr>
                <w:rFonts w:eastAsia="Times New Roman" w:cstheme="minorHAnsi"/>
                <w:b/>
                <w:bCs/>
                <w:color w:val="000000"/>
              </w:rPr>
              <w:t xml:space="preserve">Packaging </w:t>
            </w:r>
            <w:r w:rsidR="002B4925" w:rsidRPr="00027129">
              <w:rPr>
                <w:rFonts w:eastAsia="Times New Roman" w:cstheme="minorHAnsi"/>
                <w:b/>
                <w:bCs/>
                <w:color w:val="000000"/>
              </w:rPr>
              <w:t xml:space="preserve"> checklist</w:t>
            </w:r>
          </w:p>
        </w:tc>
      </w:tr>
      <w:tr w:rsidR="002B4925" w:rsidRPr="00027129" w14:paraId="76D922F1" w14:textId="77777777" w:rsidTr="00CB7DAA">
        <w:trPr>
          <w:jc w:val="center"/>
        </w:trPr>
        <w:tc>
          <w:tcPr>
            <w:tcW w:w="0" w:type="auto"/>
            <w:tcBorders>
              <w:top w:val="single" w:sz="2" w:space="0" w:color="000000"/>
              <w:left w:val="single" w:sz="2" w:space="0" w:color="000000"/>
              <w:bottom w:val="single" w:sz="2" w:space="0" w:color="000000"/>
              <w:right w:val="single" w:sz="2" w:space="0" w:color="000000"/>
            </w:tcBorders>
            <w:shd w:val="clear" w:color="auto" w:fill="007FD1"/>
            <w:tcMar>
              <w:top w:w="105" w:type="dxa"/>
              <w:left w:w="105" w:type="dxa"/>
              <w:bottom w:w="105" w:type="dxa"/>
              <w:right w:w="105" w:type="dxa"/>
            </w:tcMar>
            <w:vAlign w:val="center"/>
            <w:hideMark/>
          </w:tcPr>
          <w:p w14:paraId="37D63D1E" w14:textId="77777777" w:rsidR="002B4925" w:rsidRPr="00027129" w:rsidRDefault="002B4925" w:rsidP="002B4925">
            <w:pPr>
              <w:spacing w:after="0" w:line="240" w:lineRule="auto"/>
              <w:ind w:left="-15"/>
              <w:jc w:val="center"/>
              <w:rPr>
                <w:rFonts w:eastAsia="Times New Roman" w:cstheme="minorHAnsi"/>
                <w:sz w:val="24"/>
                <w:szCs w:val="24"/>
              </w:rPr>
            </w:pPr>
            <w:r w:rsidRPr="00027129">
              <w:rPr>
                <w:rFonts w:eastAsia="Times New Roman" w:cstheme="minorHAnsi"/>
                <w:b/>
                <w:bCs/>
                <w:color w:val="FFFFFF"/>
                <w:sz w:val="18"/>
                <w:szCs w:val="18"/>
                <w:shd w:val="clear" w:color="auto" w:fill="007FD1"/>
              </w:rPr>
              <w:t>Item</w:t>
            </w:r>
          </w:p>
        </w:tc>
        <w:tc>
          <w:tcPr>
            <w:tcW w:w="0" w:type="auto"/>
            <w:tcBorders>
              <w:top w:val="single" w:sz="2" w:space="0" w:color="000000"/>
              <w:left w:val="single" w:sz="2" w:space="0" w:color="000000"/>
              <w:bottom w:val="single" w:sz="2" w:space="0" w:color="000000"/>
              <w:right w:val="single" w:sz="2" w:space="0" w:color="000000"/>
            </w:tcBorders>
            <w:shd w:val="clear" w:color="auto" w:fill="007FD1"/>
            <w:tcMar>
              <w:top w:w="105" w:type="dxa"/>
              <w:left w:w="105" w:type="dxa"/>
              <w:bottom w:w="105" w:type="dxa"/>
              <w:right w:w="105" w:type="dxa"/>
            </w:tcMar>
            <w:vAlign w:val="center"/>
            <w:hideMark/>
          </w:tcPr>
          <w:p w14:paraId="30F38B8E" w14:textId="77777777" w:rsidR="002B4925" w:rsidRPr="00027129" w:rsidRDefault="002B4925" w:rsidP="002B4925">
            <w:pPr>
              <w:spacing w:after="0" w:line="240" w:lineRule="auto"/>
              <w:ind w:left="-60"/>
              <w:jc w:val="center"/>
              <w:rPr>
                <w:rFonts w:eastAsia="Times New Roman" w:cstheme="minorHAnsi"/>
                <w:sz w:val="24"/>
                <w:szCs w:val="24"/>
              </w:rPr>
            </w:pPr>
            <w:proofErr w:type="spellStart"/>
            <w:r w:rsidRPr="00027129">
              <w:rPr>
                <w:rFonts w:eastAsia="Times New Roman" w:cstheme="minorHAnsi"/>
                <w:b/>
                <w:bCs/>
                <w:color w:val="FFFFFF"/>
                <w:sz w:val="18"/>
                <w:szCs w:val="18"/>
                <w:shd w:val="clear" w:color="auto" w:fill="007FD1"/>
              </w:rPr>
              <w:t>Qty</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007FD1"/>
            <w:tcMar>
              <w:top w:w="105" w:type="dxa"/>
              <w:left w:w="105" w:type="dxa"/>
              <w:bottom w:w="105" w:type="dxa"/>
              <w:right w:w="105" w:type="dxa"/>
            </w:tcMar>
            <w:vAlign w:val="center"/>
            <w:hideMark/>
          </w:tcPr>
          <w:p w14:paraId="0A3D9065"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b/>
                <w:bCs/>
                <w:color w:val="FFFFFF"/>
                <w:sz w:val="18"/>
                <w:szCs w:val="18"/>
                <w:shd w:val="clear" w:color="auto" w:fill="007FD1"/>
              </w:rPr>
              <w:t>Description</w:t>
            </w:r>
          </w:p>
        </w:tc>
      </w:tr>
      <w:tr w:rsidR="00CB7DAA" w:rsidRPr="00027129" w14:paraId="3D4C332A" w14:textId="77777777" w:rsidTr="00CB7DAA">
        <w:trPr>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F4896D3" w14:textId="09261468" w:rsidR="00CB7DAA" w:rsidRPr="00027129" w:rsidRDefault="00CB7DAA" w:rsidP="002B4925">
            <w:pPr>
              <w:spacing w:after="0" w:line="240" w:lineRule="auto"/>
              <w:ind w:left="-15"/>
              <w:jc w:val="center"/>
              <w:rPr>
                <w:rFonts w:eastAsia="Times New Roman" w:cstheme="minorHAnsi"/>
                <w:color w:val="000000"/>
                <w:sz w:val="18"/>
                <w:szCs w:val="18"/>
              </w:rPr>
            </w:pPr>
            <w:r>
              <w:rPr>
                <w:rFonts w:eastAsia="Times New Roman" w:cstheme="minorHAnsi"/>
                <w:color w:val="000000"/>
                <w:sz w:val="18"/>
                <w:szCs w:val="18"/>
              </w:rPr>
              <w:t>User Manual</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ECEDB85" w14:textId="68DE2C7F" w:rsidR="00CB7DAA" w:rsidRPr="00027129" w:rsidRDefault="00CB7DAA" w:rsidP="002B4925">
            <w:pPr>
              <w:spacing w:after="0" w:line="240" w:lineRule="auto"/>
              <w:ind w:left="-60"/>
              <w:jc w:val="center"/>
              <w:rPr>
                <w:rFonts w:eastAsia="Times New Roman" w:cstheme="minorHAnsi"/>
                <w:color w:val="000000"/>
                <w:sz w:val="18"/>
                <w:szCs w:val="18"/>
              </w:rPr>
            </w:pPr>
            <w:r>
              <w:rPr>
                <w:rFonts w:eastAsia="Times New Roman" w:cstheme="minorHAnsi"/>
                <w:color w:val="000000"/>
                <w:sz w:val="18"/>
                <w:szCs w:val="18"/>
              </w:rPr>
              <w:t>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0C84001" w14:textId="77777777" w:rsidR="00CB7DAA" w:rsidRPr="00027129" w:rsidRDefault="00CB7DAA" w:rsidP="002B4925">
            <w:pPr>
              <w:spacing w:after="0" w:line="240" w:lineRule="auto"/>
              <w:ind w:left="-60"/>
              <w:jc w:val="center"/>
              <w:rPr>
                <w:rFonts w:eastAsia="Times New Roman" w:cstheme="minorHAnsi"/>
                <w:color w:val="000000"/>
                <w:sz w:val="18"/>
                <w:szCs w:val="18"/>
              </w:rPr>
            </w:pPr>
          </w:p>
        </w:tc>
      </w:tr>
      <w:tr w:rsidR="002B4925" w:rsidRPr="00027129" w14:paraId="3A1A18D5" w14:textId="77777777" w:rsidTr="00CB7DAA">
        <w:trPr>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031E76DC" w14:textId="77777777" w:rsidR="002B4925" w:rsidRPr="00027129" w:rsidRDefault="002B4925" w:rsidP="002B4925">
            <w:pPr>
              <w:spacing w:after="0" w:line="240" w:lineRule="auto"/>
              <w:ind w:left="-15"/>
              <w:jc w:val="center"/>
              <w:rPr>
                <w:rFonts w:eastAsia="Times New Roman" w:cstheme="minorHAnsi"/>
                <w:sz w:val="24"/>
                <w:szCs w:val="24"/>
              </w:rPr>
            </w:pPr>
            <w:r w:rsidRPr="00027129">
              <w:rPr>
                <w:rFonts w:eastAsia="Times New Roman" w:cstheme="minorHAnsi"/>
                <w:color w:val="000000"/>
                <w:sz w:val="18"/>
                <w:szCs w:val="18"/>
              </w:rPr>
              <w:t>USB cable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42C27A6A"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39DEF998"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Plastic bag packaging, 1.5 m, black, part#</w:t>
            </w:r>
          </w:p>
        </w:tc>
      </w:tr>
      <w:tr w:rsidR="002B4925" w:rsidRPr="00027129" w14:paraId="351F7A99" w14:textId="77777777" w:rsidTr="00CB7DAA">
        <w:trPr>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16376A57" w14:textId="77777777" w:rsidR="002B4925" w:rsidRPr="00027129" w:rsidRDefault="002B4925" w:rsidP="002B4925">
            <w:pPr>
              <w:spacing w:after="0" w:line="240" w:lineRule="auto"/>
              <w:ind w:left="-15"/>
              <w:jc w:val="center"/>
              <w:rPr>
                <w:rFonts w:eastAsia="Times New Roman" w:cstheme="minorHAnsi"/>
                <w:sz w:val="24"/>
                <w:szCs w:val="24"/>
              </w:rPr>
            </w:pPr>
            <w:r w:rsidRPr="00027129">
              <w:rPr>
                <w:rFonts w:eastAsia="Times New Roman" w:cstheme="minorHAnsi"/>
                <w:color w:val="000000"/>
                <w:sz w:val="18"/>
                <w:szCs w:val="18"/>
              </w:rPr>
              <w:t>Sampling filter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66F73F9B"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10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364FF965" w14:textId="648B7CF3" w:rsidR="002B4925" w:rsidRPr="00027129" w:rsidRDefault="002B4925" w:rsidP="0061345C">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 xml:space="preserve">Plastic bag packaging, 25 mm, 0.1 um, </w:t>
            </w:r>
            <w:r w:rsidR="0061345C" w:rsidRPr="00027129">
              <w:rPr>
                <w:rFonts w:eastAsia="Times New Roman" w:cstheme="minorHAnsi"/>
                <w:color w:val="000000"/>
                <w:sz w:val="18"/>
                <w:szCs w:val="18"/>
              </w:rPr>
              <w:t xml:space="preserve">white, </w:t>
            </w:r>
            <w:r w:rsidRPr="00027129">
              <w:rPr>
                <w:rFonts w:eastAsia="Times New Roman" w:cstheme="minorHAnsi"/>
                <w:color w:val="000000"/>
                <w:sz w:val="18"/>
                <w:szCs w:val="18"/>
              </w:rPr>
              <w:t>part#</w:t>
            </w:r>
          </w:p>
        </w:tc>
      </w:tr>
      <w:tr w:rsidR="002B4925" w:rsidRPr="00027129" w14:paraId="7CB38260" w14:textId="77777777" w:rsidTr="00CB7DAA">
        <w:trPr>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13AF106F" w14:textId="7B9AB64A" w:rsidR="002B4925" w:rsidRPr="00027129" w:rsidRDefault="002B4925" w:rsidP="002B4925">
            <w:pPr>
              <w:spacing w:after="0" w:line="240" w:lineRule="auto"/>
              <w:ind w:left="-15"/>
              <w:jc w:val="center"/>
              <w:rPr>
                <w:rFonts w:eastAsia="Times New Roman" w:cstheme="minorHAnsi"/>
                <w:sz w:val="24"/>
                <w:szCs w:val="24"/>
              </w:rPr>
            </w:pPr>
            <w:r w:rsidRPr="00027129">
              <w:rPr>
                <w:rFonts w:eastAsia="Times New Roman" w:cstheme="minorHAnsi"/>
                <w:color w:val="000000"/>
                <w:sz w:val="18"/>
                <w:szCs w:val="18"/>
              </w:rPr>
              <w:t xml:space="preserve">Sampling </w:t>
            </w:r>
            <w:r w:rsidR="00CB7DAA">
              <w:rPr>
                <w:rFonts w:eastAsia="Times New Roman" w:cstheme="minorHAnsi"/>
                <w:color w:val="000000"/>
                <w:sz w:val="18"/>
                <w:szCs w:val="18"/>
              </w:rPr>
              <w:t>tube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3E16256D" w14:textId="59E4426F" w:rsidR="002B4925" w:rsidRPr="00027129" w:rsidRDefault="00CB7DAA" w:rsidP="002B4925">
            <w:pPr>
              <w:spacing w:after="0" w:line="240" w:lineRule="auto"/>
              <w:ind w:left="-60"/>
              <w:jc w:val="center"/>
              <w:rPr>
                <w:rFonts w:eastAsia="Times New Roman" w:cstheme="minorHAnsi"/>
                <w:sz w:val="24"/>
                <w:szCs w:val="24"/>
              </w:rPr>
            </w:pPr>
            <w:r>
              <w:rPr>
                <w:rFonts w:eastAsia="Times New Roman" w:cstheme="minorHAnsi"/>
                <w:color w:val="000000"/>
                <w:sz w:val="18"/>
                <w:szCs w:val="18"/>
              </w:rPr>
              <w:t>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72A69BCA"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Plastic bag packaging, blue, part#</w:t>
            </w:r>
          </w:p>
        </w:tc>
      </w:tr>
      <w:tr w:rsidR="002B4925" w:rsidRPr="00027129" w14:paraId="573467A8" w14:textId="77777777" w:rsidTr="00CB7DAA">
        <w:trPr>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43D2E480" w14:textId="3BA18405" w:rsidR="002B4925" w:rsidRPr="00027129" w:rsidRDefault="002B4925" w:rsidP="002B4925">
            <w:pPr>
              <w:spacing w:after="0" w:line="240" w:lineRule="auto"/>
              <w:ind w:left="-15"/>
              <w:jc w:val="center"/>
              <w:rPr>
                <w:rFonts w:eastAsia="Times New Roman" w:cstheme="minorHAnsi"/>
                <w:sz w:val="24"/>
                <w:szCs w:val="24"/>
              </w:rPr>
            </w:pPr>
            <w:r w:rsidRPr="00027129">
              <w:rPr>
                <w:rFonts w:eastAsia="Times New Roman" w:cstheme="minorHAnsi"/>
                <w:color w:val="000000"/>
                <w:sz w:val="18"/>
                <w:szCs w:val="18"/>
              </w:rPr>
              <w:t>Carrier gas</w:t>
            </w:r>
            <w:r w:rsidR="004501A0">
              <w:rPr>
                <w:rFonts w:eastAsia="Times New Roman" w:cstheme="minorHAnsi"/>
                <w:color w:val="000000"/>
                <w:sz w:val="18"/>
                <w:szCs w:val="18"/>
              </w:rPr>
              <w:t xml:space="preserve"> </w:t>
            </w:r>
            <w:r w:rsidR="00CB7DAA">
              <w:rPr>
                <w:rFonts w:eastAsia="Times New Roman" w:cstheme="minorHAnsi"/>
                <w:color w:val="000000"/>
                <w:sz w:val="18"/>
                <w:szCs w:val="18"/>
              </w:rPr>
              <w:t>cartridge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0C94CAE2"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43380569"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In carrier gas cabin, part#</w:t>
            </w:r>
          </w:p>
        </w:tc>
      </w:tr>
      <w:tr w:rsidR="002B4925" w:rsidRPr="00027129" w14:paraId="20B358C1" w14:textId="77777777" w:rsidTr="00CB7DAA">
        <w:trPr>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1079820F" w14:textId="77777777" w:rsidR="002B4925" w:rsidRPr="00027129" w:rsidRDefault="002B4925" w:rsidP="002B4925">
            <w:pPr>
              <w:spacing w:after="0" w:line="240" w:lineRule="auto"/>
              <w:ind w:left="-15"/>
              <w:jc w:val="center"/>
              <w:rPr>
                <w:rFonts w:eastAsia="Times New Roman" w:cstheme="minorHAnsi"/>
                <w:sz w:val="24"/>
                <w:szCs w:val="24"/>
              </w:rPr>
            </w:pPr>
            <w:r w:rsidRPr="00027129">
              <w:rPr>
                <w:rFonts w:eastAsia="Times New Roman" w:cstheme="minorHAnsi"/>
                <w:color w:val="000000"/>
                <w:sz w:val="18"/>
                <w:szCs w:val="18"/>
              </w:rPr>
              <w:t>Software USB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207F2DC0"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hideMark/>
          </w:tcPr>
          <w:p w14:paraId="4A0AF059" w14:textId="77777777" w:rsidR="002B4925" w:rsidRPr="00027129" w:rsidRDefault="002B4925" w:rsidP="002B4925">
            <w:pPr>
              <w:spacing w:after="0" w:line="240" w:lineRule="auto"/>
              <w:ind w:left="-60"/>
              <w:jc w:val="center"/>
              <w:rPr>
                <w:rFonts w:eastAsia="Times New Roman" w:cstheme="minorHAnsi"/>
                <w:sz w:val="24"/>
                <w:szCs w:val="24"/>
              </w:rPr>
            </w:pPr>
            <w:r w:rsidRPr="00027129">
              <w:rPr>
                <w:rFonts w:eastAsia="Times New Roman" w:cstheme="minorHAnsi"/>
                <w:color w:val="000000"/>
                <w:sz w:val="18"/>
                <w:szCs w:val="18"/>
              </w:rPr>
              <w:t>Flash drive, part#</w:t>
            </w:r>
          </w:p>
        </w:tc>
      </w:tr>
      <w:tr w:rsidR="002B4925" w:rsidRPr="00027129" w14:paraId="29C43D17" w14:textId="77777777" w:rsidTr="00CB7DAA">
        <w:trPr>
          <w:trHeight w:val="225"/>
          <w:jc w:val="center"/>
        </w:trPr>
        <w:tc>
          <w:tcPr>
            <w:tcW w:w="0" w:type="auto"/>
            <w:tcBorders>
              <w:top w:val="single" w:sz="2" w:space="0" w:color="000000"/>
              <w:left w:val="single" w:sz="2" w:space="0" w:color="000000"/>
              <w:bottom w:val="single" w:sz="2" w:space="0" w:color="000000"/>
              <w:right w:val="single" w:sz="2" w:space="0" w:color="000000"/>
            </w:tcBorders>
            <w:shd w:val="clear" w:color="auto" w:fill="007FD1"/>
            <w:tcMar>
              <w:top w:w="105" w:type="dxa"/>
              <w:left w:w="105" w:type="dxa"/>
              <w:bottom w:w="105" w:type="dxa"/>
              <w:right w:w="105" w:type="dxa"/>
            </w:tcMar>
            <w:hideMark/>
          </w:tcPr>
          <w:p w14:paraId="1B60B676" w14:textId="77777777" w:rsidR="002B4925" w:rsidRPr="00027129" w:rsidRDefault="002B4925" w:rsidP="002B4925">
            <w:pPr>
              <w:spacing w:after="0" w:line="240" w:lineRule="auto"/>
              <w:rPr>
                <w:rFonts w:eastAsia="Times New Roman" w:cstheme="minorHAnsi"/>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007FD1"/>
            <w:tcMar>
              <w:top w:w="105" w:type="dxa"/>
              <w:left w:w="105" w:type="dxa"/>
              <w:bottom w:w="105" w:type="dxa"/>
              <w:right w:w="105" w:type="dxa"/>
            </w:tcMar>
            <w:hideMark/>
          </w:tcPr>
          <w:p w14:paraId="6844983E" w14:textId="77777777" w:rsidR="002B4925" w:rsidRPr="00027129" w:rsidRDefault="002B4925" w:rsidP="002B4925">
            <w:pPr>
              <w:spacing w:after="0" w:line="240" w:lineRule="auto"/>
              <w:jc w:val="center"/>
              <w:rPr>
                <w:rFonts w:eastAsia="Times New Roman" w:cstheme="minorHAnsi"/>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007FD1"/>
            <w:tcMar>
              <w:top w:w="105" w:type="dxa"/>
              <w:left w:w="105" w:type="dxa"/>
              <w:bottom w:w="105" w:type="dxa"/>
              <w:right w:w="105" w:type="dxa"/>
            </w:tcMar>
            <w:hideMark/>
          </w:tcPr>
          <w:p w14:paraId="2A917863" w14:textId="77777777" w:rsidR="002B4925" w:rsidRPr="00027129" w:rsidRDefault="002B4925" w:rsidP="002B4925">
            <w:pPr>
              <w:spacing w:after="0" w:line="240" w:lineRule="auto"/>
              <w:rPr>
                <w:rFonts w:eastAsia="Times New Roman" w:cstheme="minorHAnsi"/>
                <w:sz w:val="24"/>
                <w:szCs w:val="24"/>
              </w:rPr>
            </w:pPr>
          </w:p>
        </w:tc>
      </w:tr>
    </w:tbl>
    <w:p w14:paraId="68686E00" w14:textId="77777777" w:rsidR="002B4925" w:rsidRPr="00027129" w:rsidRDefault="002B4925" w:rsidP="002B4925">
      <w:pPr>
        <w:spacing w:line="240" w:lineRule="auto"/>
        <w:rPr>
          <w:rFonts w:eastAsia="Times New Roman" w:cstheme="minorHAnsi"/>
          <w:sz w:val="24"/>
          <w:szCs w:val="24"/>
        </w:rPr>
      </w:pPr>
    </w:p>
    <w:p w14:paraId="0950DD41" w14:textId="77777777" w:rsidR="002B4925" w:rsidRPr="00027129" w:rsidRDefault="00C05038" w:rsidP="002B4925">
      <w:pPr>
        <w:spacing w:before="200" w:after="200" w:line="240" w:lineRule="auto"/>
        <w:rPr>
          <w:rFonts w:eastAsia="Times New Roman" w:cstheme="minorHAnsi"/>
          <w:b/>
          <w:sz w:val="24"/>
          <w:szCs w:val="24"/>
        </w:rPr>
      </w:pPr>
      <w:r w:rsidRPr="00027129">
        <w:rPr>
          <w:rFonts w:eastAsia="Times New Roman" w:cstheme="minorHAnsi"/>
          <w:b/>
          <w:color w:val="000000"/>
        </w:rPr>
        <w:lastRenderedPageBreak/>
        <w:t>Installation Guidelines:</w:t>
      </w:r>
    </w:p>
    <w:p w14:paraId="7E44C5A0" w14:textId="77777777" w:rsidR="002B4925" w:rsidRPr="00027129"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Install the software.</w:t>
      </w:r>
      <w:r w:rsidRPr="00027129">
        <w:rPr>
          <w:rFonts w:eastAsia="Times New Roman" w:cstheme="minorHAnsi"/>
          <w:color w:val="000000"/>
          <w:sz w:val="18"/>
          <w:szCs w:val="18"/>
        </w:rPr>
        <w:t xml:space="preserve"> Plug in the flash drive, open the install file and follow the instruction</w:t>
      </w:r>
      <w:r w:rsidR="00254559" w:rsidRPr="00027129">
        <w:rPr>
          <w:rFonts w:eastAsia="Times New Roman" w:cstheme="minorHAnsi"/>
          <w:color w:val="000000"/>
          <w:sz w:val="18"/>
          <w:szCs w:val="18"/>
        </w:rPr>
        <w:t>s</w:t>
      </w:r>
      <w:r w:rsidRPr="00027129">
        <w:rPr>
          <w:rFonts w:eastAsia="Times New Roman" w:cstheme="minorHAnsi"/>
          <w:color w:val="000000"/>
          <w:sz w:val="18"/>
          <w:szCs w:val="18"/>
        </w:rPr>
        <w:t xml:space="preserve">. (.exe for Microsoft system and .dmg for </w:t>
      </w:r>
      <w:proofErr w:type="spellStart"/>
      <w:r w:rsidRPr="00027129">
        <w:rPr>
          <w:rFonts w:eastAsia="Times New Roman" w:cstheme="minorHAnsi"/>
          <w:color w:val="000000"/>
          <w:sz w:val="18"/>
          <w:szCs w:val="18"/>
        </w:rPr>
        <w:t>iOX</w:t>
      </w:r>
      <w:proofErr w:type="spellEnd"/>
      <w:r w:rsidRPr="00027129">
        <w:rPr>
          <w:rFonts w:eastAsia="Times New Roman" w:cstheme="minorHAnsi"/>
          <w:color w:val="000000"/>
          <w:sz w:val="18"/>
          <w:szCs w:val="18"/>
        </w:rPr>
        <w:t xml:space="preserve"> </w:t>
      </w:r>
      <w:r w:rsidR="00254559" w:rsidRPr="00027129">
        <w:rPr>
          <w:rFonts w:eastAsia="Times New Roman" w:cstheme="minorHAnsi"/>
          <w:color w:val="000000"/>
          <w:sz w:val="18"/>
          <w:szCs w:val="18"/>
        </w:rPr>
        <w:t>system) The software should</w:t>
      </w:r>
      <w:r w:rsidRPr="00027129">
        <w:rPr>
          <w:rFonts w:eastAsia="Times New Roman" w:cstheme="minorHAnsi"/>
          <w:color w:val="000000"/>
          <w:sz w:val="18"/>
          <w:szCs w:val="18"/>
        </w:rPr>
        <w:t xml:space="preserve"> open automatically.</w:t>
      </w:r>
    </w:p>
    <w:p w14:paraId="2F5E821D" w14:textId="77777777" w:rsidR="002B4925" w:rsidRPr="00027129"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Connect</w:t>
      </w:r>
      <w:r w:rsidR="00BB01C7" w:rsidRPr="00027129">
        <w:rPr>
          <w:rFonts w:eastAsia="Times New Roman" w:cstheme="minorHAnsi"/>
          <w:b/>
          <w:bCs/>
          <w:color w:val="000000"/>
          <w:sz w:val="18"/>
          <w:szCs w:val="18"/>
        </w:rPr>
        <w:t xml:space="preserve"> the</w:t>
      </w:r>
      <w:r w:rsidRPr="00027129">
        <w:rPr>
          <w:rFonts w:eastAsia="Times New Roman" w:cstheme="minorHAnsi"/>
          <w:b/>
          <w:bCs/>
          <w:color w:val="000000"/>
          <w:sz w:val="18"/>
          <w:szCs w:val="18"/>
        </w:rPr>
        <w:t xml:space="preserve"> </w:t>
      </w:r>
      <w:proofErr w:type="spellStart"/>
      <w:r w:rsidRPr="00027129">
        <w:rPr>
          <w:rFonts w:eastAsia="Times New Roman" w:cstheme="minorHAnsi"/>
          <w:b/>
          <w:bCs/>
          <w:color w:val="000000"/>
          <w:sz w:val="18"/>
          <w:szCs w:val="18"/>
        </w:rPr>
        <w:t>NovaTest</w:t>
      </w:r>
      <w:r w:rsidRPr="00027129">
        <w:rPr>
          <w:rFonts w:eastAsia="Times New Roman" w:cstheme="minorHAnsi"/>
          <w:b/>
          <w:bCs/>
          <w:color w:val="000000"/>
          <w:sz w:val="18"/>
          <w:szCs w:val="18"/>
          <w:vertAlign w:val="superscript"/>
        </w:rPr>
        <w:t>TM</w:t>
      </w:r>
      <w:proofErr w:type="spellEnd"/>
      <w:r w:rsidRPr="00027129">
        <w:rPr>
          <w:rFonts w:eastAsia="Times New Roman" w:cstheme="minorHAnsi"/>
          <w:b/>
          <w:bCs/>
          <w:color w:val="000000"/>
          <w:sz w:val="18"/>
          <w:szCs w:val="18"/>
        </w:rPr>
        <w:t xml:space="preserve"> P100 with your computer using the </w:t>
      </w:r>
      <w:r w:rsidR="00254559" w:rsidRPr="00027129">
        <w:rPr>
          <w:rFonts w:eastAsia="Times New Roman" w:cstheme="minorHAnsi"/>
          <w:b/>
          <w:bCs/>
          <w:color w:val="000000"/>
          <w:sz w:val="18"/>
          <w:szCs w:val="18"/>
        </w:rPr>
        <w:t>provided</w:t>
      </w:r>
      <w:r w:rsidRPr="00027129">
        <w:rPr>
          <w:rFonts w:eastAsia="Times New Roman" w:cstheme="minorHAnsi"/>
          <w:b/>
          <w:bCs/>
          <w:color w:val="000000"/>
          <w:sz w:val="18"/>
          <w:szCs w:val="18"/>
        </w:rPr>
        <w:t xml:space="preserve"> USB cable.</w:t>
      </w:r>
      <w:r w:rsidRPr="00027129">
        <w:rPr>
          <w:rFonts w:eastAsia="Times New Roman" w:cstheme="minorHAnsi"/>
          <w:color w:val="000000"/>
          <w:sz w:val="18"/>
          <w:szCs w:val="18"/>
        </w:rPr>
        <w:t xml:space="preserve"> </w:t>
      </w:r>
      <w:r w:rsidR="00BB01C7" w:rsidRPr="00027129">
        <w:rPr>
          <w:rFonts w:eastAsia="Times New Roman" w:cstheme="minorHAnsi"/>
          <w:color w:val="000000"/>
          <w:sz w:val="18"/>
          <w:szCs w:val="18"/>
        </w:rPr>
        <w:t>Software should automatically open following installation, but can also be opened manually.</w:t>
      </w:r>
    </w:p>
    <w:p w14:paraId="57B25718" w14:textId="77777777" w:rsidR="002B4925" w:rsidRPr="00027129"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Activate your ‘Advanced Test’ if you have also purchased this function.</w:t>
      </w:r>
      <w:r w:rsidRPr="00027129">
        <w:rPr>
          <w:rFonts w:eastAsia="Times New Roman" w:cstheme="minorHAnsi"/>
          <w:color w:val="000000"/>
          <w:sz w:val="18"/>
          <w:szCs w:val="18"/>
        </w:rPr>
        <w:t xml:space="preserve"> Enter the code you received </w:t>
      </w:r>
      <w:r w:rsidR="00254559" w:rsidRPr="00027129">
        <w:rPr>
          <w:rFonts w:eastAsia="Times New Roman" w:cstheme="minorHAnsi"/>
          <w:color w:val="000000"/>
          <w:sz w:val="18"/>
          <w:szCs w:val="18"/>
        </w:rPr>
        <w:t>for advanced testing</w:t>
      </w:r>
      <w:r w:rsidRPr="00027129">
        <w:rPr>
          <w:rFonts w:eastAsia="Times New Roman" w:cstheme="minorHAnsi"/>
          <w:color w:val="000000"/>
          <w:sz w:val="18"/>
          <w:szCs w:val="18"/>
        </w:rPr>
        <w:t>. If you w</w:t>
      </w:r>
      <w:r w:rsidR="00254559" w:rsidRPr="00027129">
        <w:rPr>
          <w:rFonts w:eastAsia="Times New Roman" w:cstheme="minorHAnsi"/>
          <w:color w:val="000000"/>
          <w:sz w:val="18"/>
          <w:szCs w:val="18"/>
        </w:rPr>
        <w:t>ish</w:t>
      </w:r>
      <w:r w:rsidRPr="00027129">
        <w:rPr>
          <w:rFonts w:eastAsia="Times New Roman" w:cstheme="minorHAnsi"/>
          <w:color w:val="000000"/>
          <w:sz w:val="18"/>
          <w:szCs w:val="18"/>
        </w:rPr>
        <w:t xml:space="preserve"> to purchase one, click on ‘D</w:t>
      </w:r>
      <w:r w:rsidR="00254559" w:rsidRPr="00027129">
        <w:rPr>
          <w:rFonts w:eastAsia="Times New Roman" w:cstheme="minorHAnsi"/>
          <w:color w:val="000000"/>
          <w:sz w:val="18"/>
          <w:szCs w:val="18"/>
        </w:rPr>
        <w:t xml:space="preserve">on’t </w:t>
      </w:r>
      <w:r w:rsidRPr="00027129">
        <w:rPr>
          <w:rFonts w:eastAsia="Times New Roman" w:cstheme="minorHAnsi"/>
          <w:color w:val="000000"/>
          <w:sz w:val="18"/>
          <w:szCs w:val="18"/>
        </w:rPr>
        <w:t>have a code?’ and you will be redirected to the purchase link (</w:t>
      </w:r>
      <w:r w:rsidR="002269C6" w:rsidRPr="00027129">
        <w:rPr>
          <w:rFonts w:eastAsia="Times New Roman" w:cstheme="minorHAnsi"/>
          <w:color w:val="000000"/>
          <w:sz w:val="18"/>
          <w:szCs w:val="18"/>
        </w:rPr>
        <w:t>internet access required</w:t>
      </w:r>
      <w:r w:rsidR="00254559" w:rsidRPr="00027129">
        <w:rPr>
          <w:rFonts w:eastAsia="Times New Roman" w:cstheme="minorHAnsi"/>
          <w:color w:val="000000"/>
          <w:sz w:val="18"/>
          <w:szCs w:val="18"/>
        </w:rPr>
        <w:t>)</w:t>
      </w:r>
      <w:r w:rsidR="002269C6" w:rsidRPr="00027129">
        <w:rPr>
          <w:rFonts w:eastAsia="Times New Roman" w:cstheme="minorHAnsi"/>
          <w:color w:val="000000"/>
          <w:sz w:val="18"/>
          <w:szCs w:val="18"/>
        </w:rPr>
        <w:t>.</w:t>
      </w:r>
    </w:p>
    <w:p w14:paraId="6FC41546" w14:textId="0865BEE3" w:rsidR="002B4925" w:rsidRPr="004501A0"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 xml:space="preserve">Open the cabin of </w:t>
      </w:r>
      <w:proofErr w:type="spellStart"/>
      <w:r w:rsidRPr="00027129">
        <w:rPr>
          <w:rFonts w:eastAsia="Times New Roman" w:cstheme="minorHAnsi"/>
          <w:b/>
          <w:bCs/>
          <w:color w:val="000000"/>
          <w:sz w:val="18"/>
          <w:szCs w:val="18"/>
        </w:rPr>
        <w:t>NovaTest</w:t>
      </w:r>
      <w:r w:rsidRPr="00027129">
        <w:rPr>
          <w:rFonts w:eastAsia="Times New Roman" w:cstheme="minorHAnsi"/>
          <w:b/>
          <w:bCs/>
          <w:color w:val="000000"/>
          <w:sz w:val="18"/>
          <w:szCs w:val="18"/>
          <w:vertAlign w:val="superscript"/>
        </w:rPr>
        <w:t>TM</w:t>
      </w:r>
      <w:proofErr w:type="spellEnd"/>
      <w:r w:rsidRPr="00027129">
        <w:rPr>
          <w:rFonts w:eastAsia="Times New Roman" w:cstheme="minorHAnsi"/>
          <w:b/>
          <w:bCs/>
          <w:color w:val="000000"/>
          <w:sz w:val="18"/>
          <w:szCs w:val="18"/>
        </w:rPr>
        <w:t xml:space="preserve"> P100 and attach the carrier gas</w:t>
      </w:r>
      <w:r w:rsidR="004501A0">
        <w:rPr>
          <w:rFonts w:eastAsia="Times New Roman" w:cstheme="minorHAnsi"/>
          <w:b/>
          <w:bCs/>
          <w:color w:val="000000"/>
          <w:sz w:val="18"/>
          <w:szCs w:val="18"/>
        </w:rPr>
        <w:t xml:space="preserve"> </w:t>
      </w:r>
      <w:r w:rsidR="00CB7DAA">
        <w:rPr>
          <w:rFonts w:eastAsia="Times New Roman" w:cstheme="minorHAnsi"/>
          <w:b/>
          <w:bCs/>
          <w:color w:val="000000"/>
          <w:sz w:val="18"/>
          <w:szCs w:val="18"/>
        </w:rPr>
        <w:t>cartridge</w:t>
      </w:r>
      <w:r w:rsidRPr="00027129">
        <w:rPr>
          <w:rFonts w:eastAsia="Times New Roman" w:cstheme="minorHAnsi"/>
          <w:b/>
          <w:bCs/>
          <w:color w:val="000000"/>
          <w:sz w:val="18"/>
          <w:szCs w:val="18"/>
        </w:rPr>
        <w:t xml:space="preserve"> tightly to the regulator.</w:t>
      </w:r>
      <w:r w:rsidRPr="00027129">
        <w:rPr>
          <w:rFonts w:eastAsia="Times New Roman" w:cstheme="minorHAnsi"/>
          <w:color w:val="000000"/>
          <w:sz w:val="18"/>
          <w:szCs w:val="18"/>
        </w:rPr>
        <w:t xml:space="preserve"> Make sure the </w:t>
      </w:r>
      <w:r w:rsidR="00BB01C7" w:rsidRPr="00027129">
        <w:rPr>
          <w:rFonts w:eastAsia="Times New Roman" w:cstheme="minorHAnsi"/>
          <w:color w:val="000000"/>
          <w:sz w:val="18"/>
          <w:szCs w:val="18"/>
        </w:rPr>
        <w:t>seal is tight</w:t>
      </w:r>
      <w:r w:rsidR="00CB7DAA">
        <w:rPr>
          <w:rFonts w:eastAsia="Times New Roman" w:cstheme="minorHAnsi"/>
          <w:color w:val="000000"/>
          <w:sz w:val="18"/>
          <w:szCs w:val="18"/>
        </w:rPr>
        <w:t>.</w:t>
      </w:r>
    </w:p>
    <w:p w14:paraId="50710B4D" w14:textId="149C84DF" w:rsidR="002B4925" w:rsidRPr="00027129"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Attach the sampling filter to the sampling port</w:t>
      </w:r>
      <w:r w:rsidR="004501A0">
        <w:rPr>
          <w:rFonts w:eastAsia="Times New Roman" w:cstheme="minorHAnsi"/>
          <w:b/>
          <w:bCs/>
          <w:color w:val="000000"/>
          <w:sz w:val="18"/>
          <w:szCs w:val="18"/>
        </w:rPr>
        <w:t xml:space="preserve">; </w:t>
      </w:r>
      <w:r w:rsidRPr="00027129">
        <w:rPr>
          <w:rFonts w:eastAsia="Times New Roman" w:cstheme="minorHAnsi"/>
          <w:b/>
          <w:bCs/>
          <w:color w:val="000000"/>
          <w:sz w:val="18"/>
          <w:szCs w:val="18"/>
        </w:rPr>
        <w:t>then</w:t>
      </w:r>
      <w:r w:rsidR="004501A0">
        <w:rPr>
          <w:rFonts w:eastAsia="Times New Roman" w:cstheme="minorHAnsi"/>
          <w:b/>
          <w:bCs/>
          <w:color w:val="000000"/>
          <w:sz w:val="18"/>
          <w:szCs w:val="18"/>
        </w:rPr>
        <w:t>, attach the</w:t>
      </w:r>
      <w:r w:rsidRPr="00027129">
        <w:rPr>
          <w:rFonts w:eastAsia="Times New Roman" w:cstheme="minorHAnsi"/>
          <w:b/>
          <w:bCs/>
          <w:color w:val="000000"/>
          <w:sz w:val="18"/>
          <w:szCs w:val="18"/>
        </w:rPr>
        <w:t xml:space="preserve"> sampling </w:t>
      </w:r>
      <w:r w:rsidR="00CB7DAA">
        <w:rPr>
          <w:rFonts w:eastAsia="Times New Roman" w:cstheme="minorHAnsi"/>
          <w:b/>
          <w:bCs/>
          <w:color w:val="000000"/>
          <w:sz w:val="18"/>
          <w:szCs w:val="18"/>
        </w:rPr>
        <w:t>tube</w:t>
      </w:r>
      <w:r w:rsidRPr="00027129">
        <w:rPr>
          <w:rFonts w:eastAsia="Times New Roman" w:cstheme="minorHAnsi"/>
          <w:b/>
          <w:bCs/>
          <w:color w:val="000000"/>
          <w:sz w:val="18"/>
          <w:szCs w:val="18"/>
        </w:rPr>
        <w:t xml:space="preserve"> to the filter.</w:t>
      </w:r>
      <w:r w:rsidRPr="00027129">
        <w:rPr>
          <w:rFonts w:eastAsia="Times New Roman" w:cstheme="minorHAnsi"/>
          <w:color w:val="000000"/>
          <w:sz w:val="18"/>
          <w:szCs w:val="18"/>
        </w:rPr>
        <w:t xml:space="preserve"> The sampling port is located at the upper left corner in the front of the device. </w:t>
      </w:r>
      <w:r w:rsidR="00BB01C7" w:rsidRPr="00027129">
        <w:rPr>
          <w:rFonts w:eastAsia="Times New Roman" w:cstheme="minorHAnsi"/>
          <w:color w:val="000000"/>
          <w:sz w:val="18"/>
          <w:szCs w:val="18"/>
        </w:rPr>
        <w:t>Double check all connections to ensure tight seals</w:t>
      </w:r>
      <w:r w:rsidRPr="00027129">
        <w:rPr>
          <w:rFonts w:eastAsia="Times New Roman" w:cstheme="minorHAnsi"/>
          <w:color w:val="000000"/>
          <w:sz w:val="18"/>
          <w:szCs w:val="18"/>
        </w:rPr>
        <w:t>.</w:t>
      </w:r>
    </w:p>
    <w:p w14:paraId="1BCB5FF8" w14:textId="77777777" w:rsidR="002B4925" w:rsidRPr="00027129"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Turn on the power switch.</w:t>
      </w:r>
      <w:r w:rsidR="00BB01C7" w:rsidRPr="00027129">
        <w:rPr>
          <w:rFonts w:eastAsia="Times New Roman" w:cstheme="minorHAnsi"/>
          <w:color w:val="000000"/>
          <w:sz w:val="18"/>
          <w:szCs w:val="18"/>
        </w:rPr>
        <w:t xml:space="preserve"> </w:t>
      </w:r>
      <w:r w:rsidRPr="00027129">
        <w:rPr>
          <w:rFonts w:eastAsia="Times New Roman" w:cstheme="minorHAnsi"/>
          <w:color w:val="000000"/>
          <w:sz w:val="18"/>
          <w:szCs w:val="18"/>
        </w:rPr>
        <w:t xml:space="preserve">If </w:t>
      </w:r>
      <w:r w:rsidR="00BB01C7" w:rsidRPr="00027129">
        <w:rPr>
          <w:rFonts w:eastAsia="Times New Roman" w:cstheme="minorHAnsi"/>
          <w:color w:val="000000"/>
          <w:sz w:val="18"/>
          <w:szCs w:val="18"/>
        </w:rPr>
        <w:t>the battery is low</w:t>
      </w:r>
      <w:r w:rsidRPr="00027129">
        <w:rPr>
          <w:rFonts w:eastAsia="Times New Roman" w:cstheme="minorHAnsi"/>
          <w:color w:val="000000"/>
          <w:sz w:val="18"/>
          <w:szCs w:val="18"/>
        </w:rPr>
        <w:t xml:space="preserve">, use </w:t>
      </w:r>
      <w:r w:rsidR="00BB01C7" w:rsidRPr="00027129">
        <w:rPr>
          <w:rFonts w:eastAsia="Times New Roman" w:cstheme="minorHAnsi"/>
          <w:color w:val="000000"/>
          <w:sz w:val="18"/>
          <w:szCs w:val="18"/>
        </w:rPr>
        <w:t xml:space="preserve">the provided </w:t>
      </w:r>
      <w:r w:rsidRPr="00027129">
        <w:rPr>
          <w:rFonts w:eastAsia="Times New Roman" w:cstheme="minorHAnsi"/>
          <w:color w:val="000000"/>
          <w:sz w:val="18"/>
          <w:szCs w:val="18"/>
        </w:rPr>
        <w:t>power cord to connect your device with power source through the power port on the back of the device.</w:t>
      </w:r>
    </w:p>
    <w:p w14:paraId="642D5C26" w14:textId="77777777" w:rsidR="002B4925" w:rsidRPr="00027129"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Turn on the carrier gas</w:t>
      </w:r>
      <w:r w:rsidRPr="00027129">
        <w:rPr>
          <w:rFonts w:eastAsia="Times New Roman" w:cstheme="minorHAnsi"/>
          <w:color w:val="000000"/>
          <w:sz w:val="18"/>
          <w:szCs w:val="18"/>
        </w:rPr>
        <w:t xml:space="preserve"> by turning the carrier gas adjuster. The adjuster is located at the upper right corner in the front of the device. The indicator should show approximately 10 psi</w:t>
      </w:r>
      <w:r w:rsidR="00BB01C7" w:rsidRPr="00027129">
        <w:rPr>
          <w:rFonts w:eastAsia="Times New Roman" w:cstheme="minorHAnsi"/>
          <w:color w:val="000000"/>
          <w:sz w:val="18"/>
          <w:szCs w:val="18"/>
        </w:rPr>
        <w:t xml:space="preserve"> for most applications</w:t>
      </w:r>
      <w:r w:rsidRPr="00027129">
        <w:rPr>
          <w:rFonts w:eastAsia="Times New Roman" w:cstheme="minorHAnsi"/>
          <w:color w:val="000000"/>
          <w:sz w:val="18"/>
          <w:szCs w:val="18"/>
        </w:rPr>
        <w:t>.</w:t>
      </w:r>
    </w:p>
    <w:p w14:paraId="3B34FA57" w14:textId="4BC035B3" w:rsidR="002B4925" w:rsidRPr="00027129" w:rsidRDefault="002B4925" w:rsidP="002B4925">
      <w:pPr>
        <w:numPr>
          <w:ilvl w:val="0"/>
          <w:numId w:val="2"/>
        </w:numPr>
        <w:spacing w:before="240" w:after="200" w:line="240" w:lineRule="auto"/>
        <w:ind w:left="900"/>
        <w:textAlignment w:val="baseline"/>
        <w:rPr>
          <w:rFonts w:eastAsia="Times New Roman" w:cstheme="minorHAnsi"/>
          <w:b/>
          <w:bCs/>
          <w:color w:val="000000"/>
          <w:sz w:val="18"/>
          <w:szCs w:val="18"/>
        </w:rPr>
      </w:pPr>
      <w:r w:rsidRPr="00027129">
        <w:rPr>
          <w:rFonts w:eastAsia="Times New Roman" w:cstheme="minorHAnsi"/>
          <w:b/>
          <w:bCs/>
          <w:color w:val="000000"/>
          <w:sz w:val="18"/>
          <w:szCs w:val="18"/>
        </w:rPr>
        <w:t xml:space="preserve">Run </w:t>
      </w:r>
      <w:r w:rsidR="00BB01C7" w:rsidRPr="00027129">
        <w:rPr>
          <w:rFonts w:eastAsia="Times New Roman" w:cstheme="minorHAnsi"/>
          <w:b/>
          <w:bCs/>
          <w:color w:val="000000"/>
          <w:sz w:val="18"/>
          <w:szCs w:val="18"/>
        </w:rPr>
        <w:t>a control</w:t>
      </w:r>
      <w:r w:rsidRPr="00027129">
        <w:rPr>
          <w:rFonts w:eastAsia="Times New Roman" w:cstheme="minorHAnsi"/>
          <w:b/>
          <w:bCs/>
          <w:color w:val="000000"/>
          <w:sz w:val="18"/>
          <w:szCs w:val="18"/>
        </w:rPr>
        <w:t xml:space="preserve"> test to check if your device is in good condition.</w:t>
      </w:r>
      <w:r w:rsidR="00BB01C7" w:rsidRPr="00027129">
        <w:rPr>
          <w:rFonts w:eastAsia="Times New Roman" w:cstheme="minorHAnsi"/>
          <w:color w:val="000000"/>
          <w:sz w:val="18"/>
          <w:szCs w:val="18"/>
        </w:rPr>
        <w:t xml:space="preserve"> A simple way to gauge the if the system is working correctly is to simply use ambient air. Point the sampling syringe into the air and follow Testing Guidelines below to conduct a test</w:t>
      </w:r>
      <w:r w:rsidRPr="00027129">
        <w:rPr>
          <w:rFonts w:eastAsia="Times New Roman" w:cstheme="minorHAnsi"/>
          <w:color w:val="000000"/>
          <w:sz w:val="18"/>
          <w:szCs w:val="18"/>
        </w:rPr>
        <w:t xml:space="preserve">. You can also run a test with any standard gas or a calibration run. Please refer to </w:t>
      </w:r>
      <w:r w:rsidR="00E64D5A" w:rsidRPr="00027129">
        <w:rPr>
          <w:rFonts w:eastAsia="Times New Roman" w:cstheme="minorHAnsi"/>
          <w:b/>
          <w:bCs/>
          <w:i/>
          <w:iCs/>
          <w:color w:val="2167B8"/>
          <w:sz w:val="18"/>
          <w:szCs w:val="18"/>
        </w:rPr>
        <w:t>User Manual</w:t>
      </w:r>
      <w:r w:rsidRPr="00027129">
        <w:rPr>
          <w:rFonts w:eastAsia="Times New Roman" w:cstheme="minorHAnsi"/>
          <w:color w:val="000000"/>
          <w:sz w:val="18"/>
          <w:szCs w:val="18"/>
        </w:rPr>
        <w:t xml:space="preserve"> if you choose to run a standard test</w:t>
      </w:r>
      <w:r w:rsidR="00E64D5A" w:rsidRPr="00027129">
        <w:rPr>
          <w:rFonts w:eastAsia="Times New Roman" w:cstheme="minorHAnsi"/>
          <w:color w:val="000000"/>
          <w:sz w:val="18"/>
          <w:szCs w:val="18"/>
        </w:rPr>
        <w:t xml:space="preserve"> or</w:t>
      </w:r>
      <w:r w:rsidRPr="00027129">
        <w:rPr>
          <w:rFonts w:eastAsia="Times New Roman" w:cstheme="minorHAnsi"/>
          <w:color w:val="000000"/>
          <w:sz w:val="18"/>
          <w:szCs w:val="18"/>
        </w:rPr>
        <w:t xml:space="preserve"> a calibration.</w:t>
      </w:r>
    </w:p>
    <w:p w14:paraId="7A74C1F4" w14:textId="7570A149" w:rsidR="002B4925" w:rsidRPr="00027129" w:rsidRDefault="00E64D5A" w:rsidP="002B4925">
      <w:pPr>
        <w:spacing w:before="240" w:after="240" w:line="240" w:lineRule="auto"/>
        <w:ind w:left="630"/>
        <w:rPr>
          <w:rFonts w:eastAsia="Times New Roman" w:cstheme="minorHAnsi"/>
          <w:sz w:val="24"/>
          <w:szCs w:val="24"/>
        </w:rPr>
      </w:pPr>
      <w:r w:rsidRPr="00027129">
        <w:rPr>
          <w:rFonts w:eastAsia="Times New Roman" w:cstheme="minorHAnsi"/>
          <w:color w:val="2167B8"/>
          <w:sz w:val="18"/>
          <w:szCs w:val="18"/>
        </w:rPr>
        <w:t>Refer to</w:t>
      </w:r>
      <w:r w:rsidR="002B4925" w:rsidRPr="00027129">
        <w:rPr>
          <w:rFonts w:eastAsia="Times New Roman" w:cstheme="minorHAnsi"/>
          <w:color w:val="2167B8"/>
          <w:sz w:val="18"/>
          <w:szCs w:val="18"/>
        </w:rPr>
        <w:t xml:space="preserve"> </w:t>
      </w:r>
      <w:r w:rsidR="002B4925" w:rsidRPr="00027129">
        <w:rPr>
          <w:rFonts w:eastAsia="Times New Roman" w:cstheme="minorHAnsi"/>
          <w:b/>
          <w:bCs/>
          <w:i/>
          <w:iCs/>
          <w:color w:val="2167B8"/>
          <w:sz w:val="18"/>
          <w:szCs w:val="18"/>
        </w:rPr>
        <w:t xml:space="preserve">Troubleshooting </w:t>
      </w:r>
      <w:r w:rsidR="00553BDA" w:rsidRPr="00027129">
        <w:rPr>
          <w:rFonts w:eastAsia="Times New Roman" w:cstheme="minorHAnsi"/>
          <w:b/>
          <w:bCs/>
          <w:i/>
          <w:iCs/>
          <w:color w:val="2167B8"/>
          <w:sz w:val="18"/>
          <w:szCs w:val="18"/>
        </w:rPr>
        <w:t xml:space="preserve">in User Manual </w:t>
      </w:r>
      <w:r w:rsidR="002B4925" w:rsidRPr="00027129">
        <w:rPr>
          <w:rFonts w:eastAsia="Times New Roman" w:cstheme="minorHAnsi"/>
          <w:color w:val="2167B8"/>
          <w:sz w:val="18"/>
          <w:szCs w:val="18"/>
        </w:rPr>
        <w:t xml:space="preserve">or contact customer service if </w:t>
      </w:r>
      <w:r w:rsidR="00C05038" w:rsidRPr="00027129">
        <w:rPr>
          <w:rFonts w:eastAsia="Times New Roman" w:cstheme="minorHAnsi"/>
          <w:color w:val="2167B8"/>
          <w:sz w:val="18"/>
          <w:szCs w:val="18"/>
        </w:rPr>
        <w:t>you experience any issues regarding installation</w:t>
      </w:r>
      <w:r w:rsidR="00553BDA" w:rsidRPr="00027129">
        <w:rPr>
          <w:rFonts w:eastAsia="Times New Roman" w:cstheme="minorHAnsi"/>
          <w:color w:val="2167B8"/>
          <w:sz w:val="18"/>
          <w:szCs w:val="18"/>
        </w:rPr>
        <w:t>.</w:t>
      </w:r>
    </w:p>
    <w:p w14:paraId="6C41B27C" w14:textId="77777777" w:rsidR="002B4925" w:rsidRPr="00027129" w:rsidRDefault="002B4925" w:rsidP="002B4925">
      <w:pPr>
        <w:spacing w:line="240" w:lineRule="auto"/>
        <w:rPr>
          <w:rFonts w:eastAsia="Times New Roman" w:cstheme="minorHAnsi"/>
          <w:sz w:val="24"/>
          <w:szCs w:val="24"/>
        </w:rPr>
      </w:pPr>
    </w:p>
    <w:p w14:paraId="2F694133" w14:textId="77777777" w:rsidR="002B4925" w:rsidRPr="00027129" w:rsidRDefault="00C05038"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Testing Guidelines:</w:t>
      </w:r>
    </w:p>
    <w:p w14:paraId="73F708A2" w14:textId="0F827476" w:rsidR="002B4925" w:rsidRPr="00027129" w:rsidRDefault="002B4925" w:rsidP="00027129">
      <w:pPr>
        <w:pStyle w:val="ListParagraph"/>
        <w:numPr>
          <w:ilvl w:val="0"/>
          <w:numId w:val="7"/>
        </w:numPr>
        <w:spacing w:before="120" w:after="120" w:line="240" w:lineRule="auto"/>
        <w:ind w:firstLineChars="0"/>
        <w:textAlignment w:val="baseline"/>
        <w:rPr>
          <w:rFonts w:eastAsia="Times New Roman" w:cstheme="minorHAnsi"/>
          <w:b/>
          <w:bCs/>
          <w:color w:val="000000"/>
          <w:szCs w:val="18"/>
        </w:rPr>
      </w:pPr>
      <w:r w:rsidRPr="00027129">
        <w:rPr>
          <w:rFonts w:eastAsia="Times New Roman" w:cstheme="minorHAnsi"/>
          <w:b/>
          <w:bCs/>
          <w:color w:val="000000"/>
          <w:szCs w:val="18"/>
        </w:rPr>
        <w:t>Connect.</w:t>
      </w:r>
    </w:p>
    <w:p w14:paraId="67131726" w14:textId="77777777" w:rsidR="002B4925" w:rsidRPr="00D95D5D" w:rsidRDefault="002B4925" w:rsidP="00027129">
      <w:pPr>
        <w:spacing w:before="120" w:after="120" w:line="240" w:lineRule="auto"/>
        <w:ind w:left="630"/>
        <w:rPr>
          <w:rFonts w:eastAsia="Times New Roman" w:cstheme="minorHAnsi"/>
        </w:rPr>
      </w:pPr>
      <w:r w:rsidRPr="007E7111">
        <w:rPr>
          <w:rFonts w:eastAsia="Times New Roman" w:cstheme="minorHAnsi"/>
          <w:color w:val="000000"/>
        </w:rPr>
        <w:t xml:space="preserve">Connect your </w:t>
      </w:r>
      <w:proofErr w:type="spellStart"/>
      <w:r w:rsidRPr="007E7111">
        <w:rPr>
          <w:rFonts w:eastAsia="Times New Roman" w:cstheme="minorHAnsi"/>
          <w:color w:val="000000"/>
        </w:rPr>
        <w:t>NovaTest</w:t>
      </w:r>
      <w:proofErr w:type="spellEnd"/>
      <w:r w:rsidRPr="00D95D5D">
        <w:rPr>
          <w:rFonts w:eastAsia="Times New Roman" w:cstheme="minorHAnsi"/>
          <w:color w:val="000000"/>
          <w:position w:val="4"/>
          <w:vertAlign w:val="superscript"/>
        </w:rPr>
        <w:t>TM</w:t>
      </w:r>
      <w:r w:rsidRPr="007E7111">
        <w:rPr>
          <w:rFonts w:eastAsia="Times New Roman" w:cstheme="minorHAnsi"/>
          <w:color w:val="000000"/>
        </w:rPr>
        <w:t xml:space="preserve"> P100 to your computer. </w:t>
      </w:r>
    </w:p>
    <w:p w14:paraId="626C0703" w14:textId="77777777" w:rsidR="002B4925" w:rsidRPr="00D95D5D" w:rsidRDefault="00EE171C" w:rsidP="00027129">
      <w:pPr>
        <w:spacing w:before="120" w:after="120" w:line="240" w:lineRule="auto"/>
        <w:ind w:left="630"/>
        <w:rPr>
          <w:rFonts w:eastAsia="Times New Roman" w:cstheme="minorHAnsi"/>
        </w:rPr>
      </w:pPr>
      <w:r w:rsidRPr="007E7111">
        <w:rPr>
          <w:rFonts w:eastAsia="Times New Roman" w:cstheme="minorHAnsi"/>
          <w:color w:val="000000"/>
        </w:rPr>
        <w:t xml:space="preserve">Connect your sample </w:t>
      </w:r>
      <w:proofErr w:type="spellStart"/>
      <w:r w:rsidRPr="007E7111">
        <w:rPr>
          <w:rFonts w:eastAsia="Times New Roman" w:cstheme="minorHAnsi"/>
          <w:color w:val="000000"/>
        </w:rPr>
        <w:t>NovaTest</w:t>
      </w:r>
      <w:proofErr w:type="spellEnd"/>
      <w:r w:rsidRPr="00D95D5D">
        <w:rPr>
          <w:rFonts w:eastAsia="Times New Roman" w:cstheme="minorHAnsi"/>
          <w:color w:val="000000"/>
          <w:position w:val="4"/>
          <w:vertAlign w:val="superscript"/>
        </w:rPr>
        <w:t xml:space="preserve">TM </w:t>
      </w:r>
      <w:r w:rsidRPr="007E7111">
        <w:rPr>
          <w:rFonts w:eastAsia="Times New Roman" w:cstheme="minorHAnsi"/>
          <w:color w:val="000000"/>
        </w:rPr>
        <w:t>P100.</w:t>
      </w:r>
      <w:r w:rsidR="002B4925" w:rsidRPr="007E7111">
        <w:rPr>
          <w:rFonts w:eastAsia="Times New Roman" w:cstheme="minorHAnsi"/>
          <w:color w:val="000000"/>
        </w:rPr>
        <w:t xml:space="preserve"> </w:t>
      </w:r>
    </w:p>
    <w:p w14:paraId="6555E1BE" w14:textId="77777777" w:rsidR="002B4925" w:rsidRPr="00027129" w:rsidRDefault="002B4925" w:rsidP="00027129">
      <w:pPr>
        <w:pStyle w:val="ListParagraph"/>
        <w:numPr>
          <w:ilvl w:val="0"/>
          <w:numId w:val="7"/>
        </w:numPr>
        <w:spacing w:before="120" w:after="120" w:line="240" w:lineRule="auto"/>
        <w:ind w:firstLineChars="0"/>
        <w:textAlignment w:val="baseline"/>
        <w:rPr>
          <w:rFonts w:eastAsia="Times New Roman" w:cstheme="minorHAnsi"/>
          <w:b/>
          <w:bCs/>
          <w:color w:val="000000"/>
          <w:szCs w:val="18"/>
        </w:rPr>
      </w:pPr>
      <w:r w:rsidRPr="00027129">
        <w:rPr>
          <w:rFonts w:eastAsia="Times New Roman" w:cstheme="minorHAnsi"/>
          <w:b/>
          <w:bCs/>
          <w:color w:val="000000"/>
          <w:szCs w:val="18"/>
        </w:rPr>
        <w:t xml:space="preserve">Open. </w:t>
      </w:r>
    </w:p>
    <w:p w14:paraId="4212257D" w14:textId="77777777" w:rsidR="007A2665" w:rsidRDefault="007A2665" w:rsidP="00027129">
      <w:pPr>
        <w:spacing w:before="120" w:after="120" w:line="240" w:lineRule="auto"/>
        <w:ind w:left="630"/>
        <w:rPr>
          <w:rFonts w:eastAsia="Times New Roman" w:cstheme="minorHAnsi"/>
          <w:color w:val="000000"/>
          <w:szCs w:val="18"/>
        </w:rPr>
      </w:pPr>
      <w:r w:rsidRPr="007A2665">
        <w:rPr>
          <w:rFonts w:eastAsia="Times New Roman" w:cstheme="minorHAnsi"/>
          <w:color w:val="000000"/>
          <w:szCs w:val="18"/>
        </w:rPr>
        <w:t>Open the carrier gas.</w:t>
      </w:r>
    </w:p>
    <w:p w14:paraId="2AC22631" w14:textId="024F94F5" w:rsidR="002B4925" w:rsidRPr="00027129" w:rsidRDefault="002B4925" w:rsidP="00027129">
      <w:pPr>
        <w:spacing w:before="120" w:after="120" w:line="240" w:lineRule="auto"/>
        <w:ind w:left="630"/>
        <w:rPr>
          <w:rFonts w:eastAsia="Times New Roman" w:cstheme="minorHAnsi"/>
          <w:sz w:val="32"/>
          <w:szCs w:val="24"/>
        </w:rPr>
      </w:pPr>
      <w:r w:rsidRPr="00027129">
        <w:rPr>
          <w:rFonts w:eastAsia="Times New Roman" w:cstheme="minorHAnsi"/>
          <w:color w:val="000000"/>
          <w:szCs w:val="18"/>
        </w:rPr>
        <w:t>Open the software on your computer.</w:t>
      </w:r>
    </w:p>
    <w:p w14:paraId="32C36DD0" w14:textId="77777777" w:rsidR="002B4925" w:rsidRPr="00027129" w:rsidRDefault="002B4925" w:rsidP="00027129">
      <w:pPr>
        <w:pStyle w:val="ListParagraph"/>
        <w:numPr>
          <w:ilvl w:val="0"/>
          <w:numId w:val="7"/>
        </w:numPr>
        <w:spacing w:before="120" w:after="120" w:line="240" w:lineRule="auto"/>
        <w:ind w:firstLineChars="0"/>
        <w:textAlignment w:val="baseline"/>
        <w:rPr>
          <w:rFonts w:eastAsia="Times New Roman" w:cstheme="minorHAnsi"/>
          <w:b/>
          <w:bCs/>
          <w:color w:val="000000"/>
          <w:szCs w:val="18"/>
        </w:rPr>
      </w:pPr>
      <w:r w:rsidRPr="00027129">
        <w:rPr>
          <w:rFonts w:eastAsia="Times New Roman" w:cstheme="minorHAnsi"/>
          <w:b/>
          <w:bCs/>
          <w:color w:val="000000"/>
          <w:szCs w:val="18"/>
        </w:rPr>
        <w:t xml:space="preserve">Select. </w:t>
      </w:r>
    </w:p>
    <w:p w14:paraId="0E588F6B" w14:textId="46356F52" w:rsidR="002B4925" w:rsidRPr="00027129" w:rsidRDefault="007A2665" w:rsidP="00027129">
      <w:pPr>
        <w:spacing w:before="120" w:after="120" w:line="240" w:lineRule="auto"/>
        <w:ind w:left="630"/>
        <w:rPr>
          <w:rFonts w:eastAsia="Times New Roman" w:cstheme="minorHAnsi"/>
          <w:sz w:val="32"/>
          <w:szCs w:val="24"/>
        </w:rPr>
      </w:pPr>
      <w:r>
        <w:rPr>
          <w:rFonts w:eastAsia="Times New Roman" w:cstheme="minorHAnsi"/>
          <w:color w:val="000000"/>
          <w:szCs w:val="18"/>
        </w:rPr>
        <w:t>Click</w:t>
      </w:r>
      <w:r w:rsidR="002B4925" w:rsidRPr="00027129">
        <w:rPr>
          <w:rFonts w:eastAsia="Times New Roman" w:cstheme="minorHAnsi"/>
          <w:color w:val="000000"/>
          <w:szCs w:val="18"/>
        </w:rPr>
        <w:t xml:space="preserve"> ‘Run Test’ on home page.</w:t>
      </w:r>
    </w:p>
    <w:p w14:paraId="7682C0F4" w14:textId="77777777" w:rsidR="002B4925" w:rsidRPr="00027129" w:rsidRDefault="002B4925" w:rsidP="00027129">
      <w:pPr>
        <w:spacing w:before="120" w:after="120" w:line="240" w:lineRule="auto"/>
        <w:ind w:left="630"/>
        <w:rPr>
          <w:rFonts w:eastAsia="Times New Roman" w:cstheme="minorHAnsi"/>
          <w:sz w:val="32"/>
          <w:szCs w:val="24"/>
        </w:rPr>
      </w:pPr>
      <w:r w:rsidRPr="00027129">
        <w:rPr>
          <w:rFonts w:eastAsia="Times New Roman" w:cstheme="minorHAnsi"/>
          <w:color w:val="000000"/>
          <w:szCs w:val="18"/>
        </w:rPr>
        <w:t xml:space="preserve">Select </w:t>
      </w:r>
      <w:r w:rsidR="00EE171C" w:rsidRPr="00027129">
        <w:rPr>
          <w:rFonts w:eastAsia="Times New Roman" w:cstheme="minorHAnsi"/>
          <w:color w:val="000000"/>
          <w:szCs w:val="18"/>
        </w:rPr>
        <w:t>a</w:t>
      </w:r>
      <w:r w:rsidRPr="00027129">
        <w:rPr>
          <w:rFonts w:eastAsia="Times New Roman" w:cstheme="minorHAnsi"/>
          <w:color w:val="000000"/>
          <w:szCs w:val="18"/>
        </w:rPr>
        <w:t xml:space="preserve"> method.</w:t>
      </w:r>
    </w:p>
    <w:p w14:paraId="11313C9E" w14:textId="77777777" w:rsidR="002B4925" w:rsidRPr="00027129" w:rsidRDefault="002B4925" w:rsidP="00027129">
      <w:pPr>
        <w:pStyle w:val="ListParagraph"/>
        <w:numPr>
          <w:ilvl w:val="0"/>
          <w:numId w:val="7"/>
        </w:numPr>
        <w:spacing w:before="120" w:after="120" w:line="240" w:lineRule="auto"/>
        <w:ind w:firstLineChars="0"/>
        <w:textAlignment w:val="baseline"/>
        <w:rPr>
          <w:rFonts w:eastAsia="Times New Roman" w:cstheme="minorHAnsi"/>
          <w:b/>
          <w:bCs/>
          <w:color w:val="000000"/>
          <w:szCs w:val="18"/>
        </w:rPr>
      </w:pPr>
      <w:r w:rsidRPr="00027129">
        <w:rPr>
          <w:rFonts w:eastAsia="Times New Roman" w:cstheme="minorHAnsi"/>
          <w:b/>
          <w:bCs/>
          <w:color w:val="000000"/>
          <w:szCs w:val="18"/>
        </w:rPr>
        <w:t xml:space="preserve">Test. </w:t>
      </w:r>
    </w:p>
    <w:p w14:paraId="28EF2323" w14:textId="7D9EA7D5" w:rsidR="002B4925" w:rsidRPr="00027129" w:rsidRDefault="00BB01C7" w:rsidP="00027129">
      <w:pPr>
        <w:spacing w:before="120" w:after="120" w:line="240" w:lineRule="auto"/>
        <w:ind w:left="630"/>
        <w:rPr>
          <w:rFonts w:eastAsia="Times New Roman" w:cstheme="minorHAnsi"/>
          <w:sz w:val="32"/>
          <w:szCs w:val="24"/>
        </w:rPr>
      </w:pPr>
      <w:r w:rsidRPr="00027129">
        <w:rPr>
          <w:rFonts w:eastAsia="Times New Roman" w:cstheme="minorHAnsi"/>
          <w:color w:val="000000"/>
          <w:szCs w:val="18"/>
        </w:rPr>
        <w:t>Input</w:t>
      </w:r>
      <w:r w:rsidR="002B4925" w:rsidRPr="00027129">
        <w:rPr>
          <w:rFonts w:eastAsia="Times New Roman" w:cstheme="minorHAnsi"/>
          <w:color w:val="000000"/>
          <w:szCs w:val="18"/>
        </w:rPr>
        <w:t xml:space="preserve"> the </w:t>
      </w:r>
      <w:r w:rsidR="007A2665">
        <w:rPr>
          <w:rFonts w:eastAsia="Times New Roman" w:cstheme="minorHAnsi"/>
          <w:color w:val="000000"/>
          <w:szCs w:val="18"/>
        </w:rPr>
        <w:t xml:space="preserve">sample name &amp; </w:t>
      </w:r>
      <w:r w:rsidR="002B4925" w:rsidRPr="00027129">
        <w:rPr>
          <w:rFonts w:eastAsia="Times New Roman" w:cstheme="minorHAnsi"/>
          <w:color w:val="000000"/>
          <w:szCs w:val="18"/>
        </w:rPr>
        <w:t>sampling time.</w:t>
      </w:r>
      <w:r w:rsidRPr="00027129">
        <w:rPr>
          <w:rFonts w:eastAsia="Times New Roman" w:cstheme="minorHAnsi"/>
          <w:color w:val="000000"/>
          <w:szCs w:val="18"/>
        </w:rPr>
        <w:t xml:space="preserve"> </w:t>
      </w:r>
    </w:p>
    <w:p w14:paraId="7923AFDB" w14:textId="77777777" w:rsidR="002B4925" w:rsidRPr="00027129" w:rsidRDefault="002B4925" w:rsidP="00027129">
      <w:pPr>
        <w:spacing w:before="120" w:after="120" w:line="240" w:lineRule="auto"/>
        <w:ind w:left="630"/>
        <w:rPr>
          <w:rFonts w:eastAsia="Times New Roman" w:cstheme="minorHAnsi"/>
          <w:sz w:val="32"/>
          <w:szCs w:val="24"/>
        </w:rPr>
      </w:pPr>
      <w:r w:rsidRPr="00027129">
        <w:rPr>
          <w:rFonts w:eastAsia="Times New Roman" w:cstheme="minorHAnsi"/>
          <w:color w:val="000000"/>
          <w:szCs w:val="18"/>
        </w:rPr>
        <w:t>Click ‘</w:t>
      </w:r>
      <w:r w:rsidR="00BB01C7" w:rsidRPr="00027129">
        <w:rPr>
          <w:rFonts w:eastAsia="Times New Roman" w:cstheme="minorHAnsi"/>
          <w:color w:val="000000"/>
          <w:szCs w:val="18"/>
        </w:rPr>
        <w:t>Start’</w:t>
      </w:r>
      <w:r w:rsidRPr="00027129">
        <w:rPr>
          <w:rFonts w:eastAsia="Times New Roman" w:cstheme="minorHAnsi"/>
          <w:color w:val="000000"/>
          <w:szCs w:val="18"/>
        </w:rPr>
        <w:t>.</w:t>
      </w:r>
    </w:p>
    <w:p w14:paraId="691E62F6" w14:textId="77777777" w:rsidR="002B4925" w:rsidRPr="00027129" w:rsidRDefault="002B4925" w:rsidP="002B4925">
      <w:pPr>
        <w:spacing w:line="240" w:lineRule="auto"/>
        <w:rPr>
          <w:rFonts w:eastAsia="Times New Roman" w:cstheme="minorHAnsi"/>
          <w:sz w:val="24"/>
          <w:szCs w:val="24"/>
        </w:rPr>
      </w:pPr>
    </w:p>
    <w:p w14:paraId="4DC761B1"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 xml:space="preserve">Footer introduction </w:t>
      </w:r>
    </w:p>
    <w:p w14:paraId="74FB9379" w14:textId="54B01D49" w:rsidR="002B4925" w:rsidRPr="00027129" w:rsidRDefault="007E7111" w:rsidP="00027129">
      <w:pPr>
        <w:spacing w:before="240" w:after="200" w:line="240" w:lineRule="auto"/>
        <w:rPr>
          <w:rFonts w:eastAsia="Times New Roman" w:cstheme="minorHAnsi"/>
          <w:color w:val="000000"/>
        </w:rPr>
      </w:pPr>
      <w:proofErr w:type="spellStart"/>
      <w:r>
        <w:t>Nanova</w:t>
      </w:r>
      <w:proofErr w:type="spellEnd"/>
      <w:r>
        <w:t xml:space="preserve"> Environmental, Inc. (NEI) provides advanced Technologies, Products, and Services for Environmental Monitoring and Environmental Protection. </w:t>
      </w:r>
      <w:del w:id="141" w:author="Shelly Gao" w:date="2017-01-09T10:52:00Z">
        <w:r w:rsidDel="00897CD8">
          <w:delText xml:space="preserve">We are proud to launch the very first portable 2D Gas Chromatography (GC)/PID system. </w:delText>
        </w:r>
      </w:del>
      <w:r>
        <w:t>Our goal is to continually improve our products beyond the industry standards with the help of our brilliant engineers and rigorous research</w:t>
      </w:r>
      <w:ins w:id="142" w:author="Shelly Gao" w:date="2017-01-09T10:52:00Z">
        <w:r w:rsidR="00897CD8">
          <w:t>es</w:t>
        </w:r>
      </w:ins>
      <w:r>
        <w:t>. Our vi</w:t>
      </w:r>
      <w:r w:rsidRPr="00053715">
        <w:t>sion</w:t>
      </w:r>
      <w:r>
        <w:t xml:space="preserve"> is “Better Life Through Innovation”.</w:t>
      </w:r>
    </w:p>
    <w:p w14:paraId="7255706E" w14:textId="77777777" w:rsidR="002B4925" w:rsidRPr="00027129" w:rsidRDefault="002B4925" w:rsidP="002B4925">
      <w:pPr>
        <w:spacing w:after="0" w:line="240" w:lineRule="auto"/>
        <w:jc w:val="center"/>
        <w:rPr>
          <w:rFonts w:eastAsia="Times New Roman" w:cstheme="minorHAnsi"/>
          <w:sz w:val="24"/>
          <w:szCs w:val="24"/>
        </w:rPr>
      </w:pPr>
    </w:p>
    <w:p w14:paraId="52C72651" w14:textId="77777777" w:rsidR="002B4925" w:rsidRPr="00027129" w:rsidRDefault="002B4925" w:rsidP="002B4925">
      <w:pPr>
        <w:spacing w:after="0" w:line="240" w:lineRule="auto"/>
        <w:jc w:val="center"/>
        <w:rPr>
          <w:rFonts w:eastAsia="Times New Roman" w:cstheme="minorHAnsi"/>
          <w:sz w:val="24"/>
          <w:szCs w:val="24"/>
        </w:rPr>
      </w:pPr>
    </w:p>
    <w:p w14:paraId="3D15E318" w14:textId="77777777" w:rsidR="002B4925" w:rsidRPr="00027129" w:rsidRDefault="002B4925" w:rsidP="002B4925">
      <w:pPr>
        <w:spacing w:after="0" w:line="240" w:lineRule="auto"/>
        <w:jc w:val="center"/>
        <w:rPr>
          <w:rFonts w:eastAsia="Times New Roman" w:cstheme="minorHAnsi"/>
          <w:sz w:val="24"/>
          <w:szCs w:val="24"/>
        </w:rPr>
      </w:pPr>
    </w:p>
    <w:p w14:paraId="0BB5D841" w14:textId="5F907E9D" w:rsidR="002B4925" w:rsidRDefault="002B4925" w:rsidP="002B4925">
      <w:pPr>
        <w:spacing w:after="0" w:line="240" w:lineRule="auto"/>
        <w:jc w:val="center"/>
        <w:rPr>
          <w:rFonts w:eastAsia="Times New Roman" w:cstheme="minorHAnsi"/>
          <w:b/>
          <w:bCs/>
          <w:color w:val="000000"/>
          <w:sz w:val="28"/>
          <w:szCs w:val="28"/>
        </w:rPr>
      </w:pPr>
      <w:r w:rsidRPr="00027129">
        <w:rPr>
          <w:rFonts w:eastAsia="Times New Roman" w:cstheme="minorHAnsi"/>
          <w:b/>
          <w:bCs/>
          <w:color w:val="000000"/>
          <w:sz w:val="28"/>
          <w:szCs w:val="28"/>
        </w:rPr>
        <w:t>Application</w:t>
      </w:r>
      <w:r w:rsidR="00EA0508" w:rsidRPr="00027129">
        <w:rPr>
          <w:rFonts w:eastAsia="Times New Roman" w:cstheme="minorHAnsi"/>
          <w:b/>
          <w:bCs/>
          <w:color w:val="000000"/>
          <w:sz w:val="28"/>
          <w:szCs w:val="28"/>
        </w:rPr>
        <w:t>s</w:t>
      </w:r>
    </w:p>
    <w:p w14:paraId="45563676" w14:textId="4D0FFC9B" w:rsidR="005C06D7" w:rsidRPr="000F091C" w:rsidRDefault="005C06D7" w:rsidP="000F091C">
      <w:pPr>
        <w:spacing w:after="0" w:line="240" w:lineRule="auto"/>
        <w:rPr>
          <w:rFonts w:eastAsia="Times New Roman" w:cstheme="minorHAnsi"/>
          <w:b/>
          <w:bCs/>
          <w:color w:val="000000"/>
          <w:sz w:val="24"/>
          <w:szCs w:val="24"/>
        </w:rPr>
      </w:pPr>
      <w:r w:rsidRPr="000F091C">
        <w:rPr>
          <w:rFonts w:eastAsia="Times New Roman" w:cstheme="minorHAnsi"/>
          <w:bCs/>
          <w:color w:val="000000"/>
          <w:szCs w:val="28"/>
        </w:rPr>
        <w:t>The following</w:t>
      </w:r>
      <w:r w:rsidRPr="005C06D7">
        <w:rPr>
          <w:rFonts w:eastAsia="Times New Roman" w:cstheme="minorHAnsi"/>
          <w:bCs/>
          <w:color w:val="000000"/>
          <w:szCs w:val="28"/>
        </w:rPr>
        <w:t xml:space="preserve"> compounds and chemicals </w:t>
      </w:r>
      <w:r>
        <w:rPr>
          <w:rFonts w:eastAsia="Times New Roman" w:cstheme="minorHAnsi"/>
          <w:bCs/>
          <w:color w:val="000000"/>
          <w:szCs w:val="28"/>
        </w:rPr>
        <w:t xml:space="preserve">can be identified by </w:t>
      </w:r>
      <w:proofErr w:type="spellStart"/>
      <w:r>
        <w:rPr>
          <w:rFonts w:eastAsia="Times New Roman" w:cstheme="minorHAnsi"/>
          <w:bCs/>
          <w:color w:val="000000"/>
          <w:szCs w:val="28"/>
        </w:rPr>
        <w:t>NovaTest</w:t>
      </w:r>
      <w:proofErr w:type="spellEnd"/>
      <w:r w:rsidRPr="005C06D7">
        <w:rPr>
          <w:rFonts w:eastAsia="Times New Roman" w:cstheme="minorHAnsi"/>
          <w:color w:val="000000"/>
          <w:vertAlign w:val="superscript"/>
        </w:rPr>
        <w:t xml:space="preserve"> </w:t>
      </w:r>
      <w:r w:rsidRPr="00027129">
        <w:rPr>
          <w:rFonts w:eastAsia="Times New Roman" w:cstheme="minorHAnsi"/>
          <w:color w:val="000000"/>
          <w:vertAlign w:val="superscript"/>
        </w:rPr>
        <w:t>TM</w:t>
      </w:r>
      <w:r w:rsidRPr="00027129">
        <w:rPr>
          <w:rFonts w:eastAsia="Times New Roman" w:cstheme="minorHAnsi"/>
          <w:color w:val="000000"/>
        </w:rPr>
        <w:t xml:space="preserve"> P100</w:t>
      </w:r>
      <w:r>
        <w:rPr>
          <w:rFonts w:eastAsia="Times New Roman" w:cstheme="minorHAnsi"/>
          <w:color w:val="000000"/>
        </w:rPr>
        <w:t>. Knowing what problems</w:t>
      </w:r>
      <w:r w:rsidR="000F091C">
        <w:rPr>
          <w:rFonts w:eastAsia="Times New Roman" w:cstheme="minorHAnsi"/>
          <w:color w:val="000000"/>
        </w:rPr>
        <w:t xml:space="preserve"> </w:t>
      </w:r>
      <w:r>
        <w:rPr>
          <w:rFonts w:eastAsia="Times New Roman" w:cstheme="minorHAnsi"/>
          <w:color w:val="000000"/>
        </w:rPr>
        <w:t xml:space="preserve">you have in your business, home, workplace or local environment can help you gather support for addressing those issues. </w:t>
      </w:r>
    </w:p>
    <w:p w14:paraId="5A35E27E"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TVOC</w:t>
      </w:r>
    </w:p>
    <w:p w14:paraId="603EF468" w14:textId="72F15E84" w:rsidR="002B4925" w:rsidRPr="00027129" w:rsidRDefault="00EA0508" w:rsidP="002B4925">
      <w:pPr>
        <w:spacing w:before="240" w:after="240" w:line="240" w:lineRule="auto"/>
        <w:rPr>
          <w:rFonts w:eastAsia="Times New Roman" w:cstheme="minorHAnsi"/>
          <w:sz w:val="24"/>
          <w:szCs w:val="24"/>
        </w:rPr>
      </w:pPr>
      <w:r w:rsidRPr="00027129">
        <w:rPr>
          <w:rFonts w:eastAsia="Times New Roman" w:cstheme="minorHAnsi"/>
          <w:color w:val="000000"/>
        </w:rPr>
        <w:t>Total volatile organic compounds</w:t>
      </w:r>
      <w:r w:rsidR="000F091C">
        <w:rPr>
          <w:rFonts w:eastAsia="Times New Roman" w:cstheme="minorHAnsi"/>
          <w:color w:val="000000"/>
        </w:rPr>
        <w:t xml:space="preserve"> (</w:t>
      </w:r>
      <w:r w:rsidRPr="00027129">
        <w:rPr>
          <w:rFonts w:eastAsia="Times New Roman" w:cstheme="minorHAnsi"/>
          <w:color w:val="000000"/>
        </w:rPr>
        <w:t>TVOC</w:t>
      </w:r>
      <w:r w:rsidR="000F091C">
        <w:rPr>
          <w:rFonts w:eastAsia="Times New Roman" w:cstheme="minorHAnsi"/>
          <w:color w:val="000000"/>
        </w:rPr>
        <w:t>)</w:t>
      </w:r>
      <w:r w:rsidRPr="00027129">
        <w:rPr>
          <w:rFonts w:eastAsia="Times New Roman" w:cstheme="minorHAnsi"/>
          <w:color w:val="000000"/>
        </w:rPr>
        <w:t>, encompass</w:t>
      </w:r>
      <w:r w:rsidR="002B4925" w:rsidRPr="00027129">
        <w:rPr>
          <w:rFonts w:eastAsia="Times New Roman" w:cstheme="minorHAnsi"/>
          <w:color w:val="000000"/>
        </w:rPr>
        <w:t xml:space="preserve"> a variety of VOCs that are </w:t>
      </w:r>
      <w:r w:rsidRPr="00027129">
        <w:rPr>
          <w:rFonts w:eastAsia="Times New Roman" w:cstheme="minorHAnsi"/>
          <w:color w:val="000000"/>
        </w:rPr>
        <w:t xml:space="preserve">characteristically </w:t>
      </w:r>
      <w:r w:rsidR="002B4925" w:rsidRPr="00027129">
        <w:rPr>
          <w:rFonts w:eastAsia="Times New Roman" w:cstheme="minorHAnsi"/>
          <w:color w:val="000000"/>
        </w:rPr>
        <w:t>defined with low boiling points.</w:t>
      </w:r>
    </w:p>
    <w:p w14:paraId="6A33248D" w14:textId="77777777"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VOCs are widely </w:t>
      </w:r>
      <w:r w:rsidR="00EA0508" w:rsidRPr="00027129">
        <w:rPr>
          <w:rFonts w:eastAsia="Times New Roman" w:cstheme="minorHAnsi"/>
          <w:color w:val="000000"/>
        </w:rPr>
        <w:t>present almost everywhere</w:t>
      </w:r>
      <w:r w:rsidRPr="00027129">
        <w:rPr>
          <w:rFonts w:eastAsia="Times New Roman" w:cstheme="minorHAnsi"/>
          <w:color w:val="000000"/>
        </w:rPr>
        <w:t>, either be</w:t>
      </w:r>
      <w:r w:rsidR="00EA0508" w:rsidRPr="00027129">
        <w:rPr>
          <w:rFonts w:eastAsia="Times New Roman" w:cstheme="minorHAnsi"/>
          <w:color w:val="000000"/>
        </w:rPr>
        <w:t>ing released</w:t>
      </w:r>
      <w:r w:rsidRPr="00027129">
        <w:rPr>
          <w:rFonts w:eastAsia="Times New Roman" w:cstheme="minorHAnsi"/>
          <w:color w:val="000000"/>
        </w:rPr>
        <w:t xml:space="preserve"> from natural gas and oil, generated by plants and animals, or </w:t>
      </w:r>
      <w:r w:rsidR="00EA0508" w:rsidRPr="00027129">
        <w:rPr>
          <w:rFonts w:eastAsia="Times New Roman" w:cstheme="minorHAnsi"/>
          <w:color w:val="000000"/>
        </w:rPr>
        <w:t>simply produced as a result of human activity</w:t>
      </w:r>
      <w:r w:rsidRPr="00027129">
        <w:rPr>
          <w:rFonts w:eastAsia="Times New Roman" w:cstheme="minorHAnsi"/>
          <w:color w:val="000000"/>
        </w:rPr>
        <w:t>. Some VOCs are important to production</w:t>
      </w:r>
      <w:r w:rsidR="00EA0508" w:rsidRPr="00027129">
        <w:rPr>
          <w:rFonts w:eastAsia="Times New Roman" w:cstheme="minorHAnsi"/>
          <w:color w:val="000000"/>
        </w:rPr>
        <w:t xml:space="preserve"> and bio-communication</w:t>
      </w:r>
      <w:r w:rsidRPr="00027129">
        <w:rPr>
          <w:rFonts w:eastAsia="Times New Roman" w:cstheme="minorHAnsi"/>
          <w:color w:val="000000"/>
        </w:rPr>
        <w:t xml:space="preserve">, but </w:t>
      </w:r>
      <w:r w:rsidR="00EA0508" w:rsidRPr="00027129">
        <w:rPr>
          <w:rFonts w:eastAsia="Times New Roman" w:cstheme="minorHAnsi"/>
          <w:color w:val="000000"/>
        </w:rPr>
        <w:t>others</w:t>
      </w:r>
      <w:r w:rsidRPr="00027129">
        <w:rPr>
          <w:rFonts w:eastAsia="Times New Roman" w:cstheme="minorHAnsi"/>
          <w:color w:val="000000"/>
        </w:rPr>
        <w:t xml:space="preserve"> have negative effects to environment and human health</w:t>
      </w:r>
      <w:r w:rsidR="00EA0508" w:rsidRPr="00027129">
        <w:rPr>
          <w:rFonts w:eastAsia="Times New Roman" w:cstheme="minorHAnsi"/>
          <w:color w:val="000000"/>
        </w:rPr>
        <w:t>, even at low concentrations in air or water.</w:t>
      </w:r>
    </w:p>
    <w:p w14:paraId="470E2F35" w14:textId="77777777" w:rsidR="002B4925" w:rsidRPr="00027129" w:rsidRDefault="00EA0508"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The </w:t>
      </w:r>
      <w:r w:rsidR="002B4925" w:rsidRPr="00027129">
        <w:rPr>
          <w:rFonts w:eastAsia="Times New Roman" w:cstheme="minorHAnsi"/>
          <w:color w:val="000000"/>
        </w:rPr>
        <w:t xml:space="preserve">US government </w:t>
      </w:r>
      <w:r w:rsidRPr="00027129">
        <w:rPr>
          <w:rFonts w:eastAsia="Times New Roman" w:cstheme="minorHAnsi"/>
          <w:color w:val="000000"/>
        </w:rPr>
        <w:t xml:space="preserve">has </w:t>
      </w:r>
      <w:r w:rsidR="002B4925" w:rsidRPr="00027129">
        <w:rPr>
          <w:rFonts w:eastAsia="Times New Roman" w:cstheme="minorHAnsi"/>
          <w:color w:val="000000"/>
        </w:rPr>
        <w:t>approved various regulations toward the emission of VOCs,</w:t>
      </w:r>
      <w:r w:rsidRPr="00027129">
        <w:rPr>
          <w:rFonts w:eastAsia="Times New Roman" w:cstheme="minorHAnsi"/>
          <w:color w:val="000000"/>
        </w:rPr>
        <w:t xml:space="preserve"> while </w:t>
      </w:r>
      <w:r w:rsidR="002B4925" w:rsidRPr="00027129">
        <w:rPr>
          <w:rFonts w:eastAsia="Times New Roman" w:cstheme="minorHAnsi"/>
          <w:color w:val="000000"/>
        </w:rPr>
        <w:t>TVOC</w:t>
      </w:r>
      <w:r w:rsidRPr="00027129">
        <w:rPr>
          <w:rFonts w:eastAsia="Times New Roman" w:cstheme="minorHAnsi"/>
          <w:color w:val="000000"/>
        </w:rPr>
        <w:t xml:space="preserve">s are </w:t>
      </w:r>
      <w:r w:rsidR="002B4925" w:rsidRPr="00027129">
        <w:rPr>
          <w:rFonts w:eastAsia="Times New Roman" w:cstheme="minorHAnsi"/>
          <w:color w:val="000000"/>
        </w:rPr>
        <w:t xml:space="preserve">measured for </w:t>
      </w:r>
      <w:r w:rsidRPr="00027129">
        <w:rPr>
          <w:rFonts w:eastAsia="Times New Roman" w:cstheme="minorHAnsi"/>
          <w:color w:val="000000"/>
        </w:rPr>
        <w:t>the sake of simplicity</w:t>
      </w:r>
      <w:r w:rsidR="002B4925" w:rsidRPr="00027129">
        <w:rPr>
          <w:rFonts w:eastAsia="Times New Roman" w:cstheme="minorHAnsi"/>
          <w:color w:val="000000"/>
        </w:rPr>
        <w:t>, especially when the concentration of each VOC is</w:t>
      </w:r>
      <w:r w:rsidRPr="00027129">
        <w:rPr>
          <w:rFonts w:eastAsia="Times New Roman" w:cstheme="minorHAnsi"/>
          <w:color w:val="000000"/>
        </w:rPr>
        <w:t xml:space="preserve"> relatively</w:t>
      </w:r>
      <w:r w:rsidR="002B4925" w:rsidRPr="00027129">
        <w:rPr>
          <w:rFonts w:eastAsia="Times New Roman" w:cstheme="minorHAnsi"/>
          <w:color w:val="000000"/>
        </w:rPr>
        <w:t xml:space="preserve"> low.</w:t>
      </w:r>
    </w:p>
    <w:p w14:paraId="0635D302"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BTEX</w:t>
      </w:r>
    </w:p>
    <w:p w14:paraId="59ECA388" w14:textId="77777777"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BTEX </w:t>
      </w:r>
      <w:r w:rsidR="00EA0508" w:rsidRPr="00027129">
        <w:rPr>
          <w:rFonts w:eastAsia="Times New Roman" w:cstheme="minorHAnsi"/>
          <w:color w:val="000000"/>
        </w:rPr>
        <w:t>represents the combination of</w:t>
      </w:r>
      <w:r w:rsidRPr="00027129">
        <w:rPr>
          <w:rFonts w:eastAsia="Times New Roman" w:cstheme="minorHAnsi"/>
          <w:color w:val="000000"/>
        </w:rPr>
        <w:t xml:space="preserve"> benzene, toluene, ethylbenzene</w:t>
      </w:r>
      <w:r w:rsidR="00EA0508" w:rsidRPr="00027129">
        <w:rPr>
          <w:rFonts w:eastAsia="Times New Roman" w:cstheme="minorHAnsi"/>
          <w:color w:val="000000"/>
        </w:rPr>
        <w:t xml:space="preserve"> and</w:t>
      </w:r>
      <w:r w:rsidRPr="00027129">
        <w:rPr>
          <w:rFonts w:eastAsia="Times New Roman" w:cstheme="minorHAnsi"/>
          <w:color w:val="000000"/>
        </w:rPr>
        <w:t xml:space="preserve"> xylene (o-xylene, m-xylene, p-xylene). These </w:t>
      </w:r>
      <w:r w:rsidR="00EA0508" w:rsidRPr="00027129">
        <w:rPr>
          <w:rFonts w:eastAsia="Times New Roman" w:cstheme="minorHAnsi"/>
          <w:color w:val="000000"/>
        </w:rPr>
        <w:t>chemicals</w:t>
      </w:r>
      <w:r w:rsidRPr="00027129">
        <w:rPr>
          <w:rFonts w:eastAsia="Times New Roman" w:cstheme="minorHAnsi"/>
          <w:color w:val="000000"/>
        </w:rPr>
        <w:t xml:space="preserve"> are colorless, </w:t>
      </w:r>
      <w:r w:rsidR="00EA0508" w:rsidRPr="00027129">
        <w:rPr>
          <w:rFonts w:eastAsia="Times New Roman" w:cstheme="minorHAnsi"/>
          <w:color w:val="000000"/>
        </w:rPr>
        <w:t>can b</w:t>
      </w:r>
      <w:r w:rsidRPr="00027129">
        <w:rPr>
          <w:rFonts w:eastAsia="Times New Roman" w:cstheme="minorHAnsi"/>
          <w:color w:val="000000"/>
        </w:rPr>
        <w:t xml:space="preserve">e highly flammable and have </w:t>
      </w:r>
      <w:r w:rsidR="00EA0508" w:rsidRPr="00027129">
        <w:rPr>
          <w:rFonts w:eastAsia="Times New Roman" w:cstheme="minorHAnsi"/>
          <w:color w:val="000000"/>
        </w:rPr>
        <w:t>a strong odor</w:t>
      </w:r>
      <w:r w:rsidRPr="00027129">
        <w:rPr>
          <w:rFonts w:eastAsia="Times New Roman" w:cstheme="minorHAnsi"/>
          <w:color w:val="000000"/>
        </w:rPr>
        <w:t xml:space="preserve">. They are aromatic hydrocarbons </w:t>
      </w:r>
      <w:r w:rsidR="00EA0508" w:rsidRPr="00027129">
        <w:rPr>
          <w:rFonts w:eastAsia="Times New Roman" w:cstheme="minorHAnsi"/>
          <w:color w:val="000000"/>
        </w:rPr>
        <w:t xml:space="preserve">commonly found </w:t>
      </w:r>
      <w:r w:rsidRPr="00027129">
        <w:rPr>
          <w:rFonts w:eastAsia="Times New Roman" w:cstheme="minorHAnsi"/>
          <w:color w:val="000000"/>
        </w:rPr>
        <w:t>in refinery and chemical industries relating to petroleum, and can be found in many</w:t>
      </w:r>
      <w:r w:rsidR="00EA0508" w:rsidRPr="00027129">
        <w:rPr>
          <w:rFonts w:eastAsia="Times New Roman" w:cstheme="minorHAnsi"/>
          <w:color w:val="000000"/>
        </w:rPr>
        <w:t xml:space="preserve"> everyday household products, </w:t>
      </w:r>
      <w:r w:rsidRPr="00027129">
        <w:rPr>
          <w:rFonts w:eastAsia="Times New Roman" w:cstheme="minorHAnsi"/>
          <w:color w:val="000000"/>
        </w:rPr>
        <w:t xml:space="preserve">as well as the ambient air as a result of fuel combustion. </w:t>
      </w:r>
    </w:p>
    <w:p w14:paraId="664A6DE6" w14:textId="77777777"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Though </w:t>
      </w:r>
      <w:r w:rsidR="00EA0508" w:rsidRPr="00027129">
        <w:rPr>
          <w:rFonts w:eastAsia="Times New Roman" w:cstheme="minorHAnsi"/>
          <w:color w:val="000000"/>
        </w:rPr>
        <w:t xml:space="preserve">the components of </w:t>
      </w:r>
      <w:r w:rsidRPr="00027129">
        <w:rPr>
          <w:rFonts w:eastAsia="Times New Roman" w:cstheme="minorHAnsi"/>
          <w:color w:val="000000"/>
        </w:rPr>
        <w:t xml:space="preserve">BTEX are essential in the manufacturing of various petrochemical products such as </w:t>
      </w:r>
      <w:r w:rsidR="00EA0508" w:rsidRPr="00027129">
        <w:rPr>
          <w:rFonts w:eastAsia="Times New Roman" w:cstheme="minorHAnsi"/>
          <w:color w:val="000000"/>
        </w:rPr>
        <w:t>plastics</w:t>
      </w:r>
      <w:r w:rsidRPr="00027129">
        <w:rPr>
          <w:rFonts w:eastAsia="Times New Roman" w:cstheme="minorHAnsi"/>
          <w:color w:val="000000"/>
        </w:rPr>
        <w:t xml:space="preserve">, foams, </w:t>
      </w:r>
      <w:r w:rsidR="00EA0508" w:rsidRPr="00027129">
        <w:rPr>
          <w:rFonts w:eastAsia="Times New Roman" w:cstheme="minorHAnsi"/>
          <w:color w:val="000000"/>
        </w:rPr>
        <w:t>metals</w:t>
      </w:r>
      <w:r w:rsidRPr="00027129">
        <w:rPr>
          <w:rFonts w:eastAsia="Times New Roman" w:cstheme="minorHAnsi"/>
          <w:color w:val="000000"/>
        </w:rPr>
        <w:t xml:space="preserve">, </w:t>
      </w:r>
      <w:r w:rsidR="00EA0508" w:rsidRPr="00027129">
        <w:rPr>
          <w:rFonts w:eastAsia="Times New Roman" w:cstheme="minorHAnsi"/>
          <w:color w:val="000000"/>
        </w:rPr>
        <w:t xml:space="preserve">textiles, and medicines, </w:t>
      </w:r>
      <w:r w:rsidRPr="00027129">
        <w:rPr>
          <w:rFonts w:eastAsia="Times New Roman" w:cstheme="minorHAnsi"/>
          <w:color w:val="000000"/>
        </w:rPr>
        <w:t>they are found to have long-term negative effects on human health. BTEX can lead to irritation</w:t>
      </w:r>
      <w:r w:rsidR="00EA0508" w:rsidRPr="00027129">
        <w:rPr>
          <w:rFonts w:eastAsia="Times New Roman" w:cstheme="minorHAnsi"/>
          <w:color w:val="000000"/>
        </w:rPr>
        <w:t xml:space="preserve"> of eyes,</w:t>
      </w:r>
      <w:r w:rsidRPr="00027129">
        <w:rPr>
          <w:rFonts w:eastAsia="Times New Roman" w:cstheme="minorHAnsi"/>
          <w:color w:val="000000"/>
        </w:rPr>
        <w:t xml:space="preserve"> nose and skin, nervous system problems and even </w:t>
      </w:r>
      <w:r w:rsidR="00EA0508" w:rsidRPr="00027129">
        <w:rPr>
          <w:rFonts w:eastAsia="Times New Roman" w:cstheme="minorHAnsi"/>
          <w:color w:val="000000"/>
        </w:rPr>
        <w:t>various forms of cancer.</w:t>
      </w:r>
      <w:r w:rsidRPr="00027129">
        <w:rPr>
          <w:rFonts w:eastAsia="Times New Roman" w:cstheme="minorHAnsi"/>
          <w:color w:val="000000"/>
        </w:rPr>
        <w:t xml:space="preserve"> </w:t>
      </w:r>
      <w:r w:rsidR="00EA0508" w:rsidRPr="00027129">
        <w:rPr>
          <w:rFonts w:eastAsia="Times New Roman" w:cstheme="minorHAnsi"/>
          <w:color w:val="000000"/>
        </w:rPr>
        <w:t>B</w:t>
      </w:r>
      <w:r w:rsidRPr="00027129">
        <w:rPr>
          <w:rFonts w:eastAsia="Times New Roman" w:cstheme="minorHAnsi"/>
          <w:color w:val="000000"/>
        </w:rPr>
        <w:t xml:space="preserve">enzene </w:t>
      </w:r>
      <w:r w:rsidR="00EA0508" w:rsidRPr="00027129">
        <w:rPr>
          <w:rFonts w:eastAsia="Times New Roman" w:cstheme="minorHAnsi"/>
          <w:color w:val="000000"/>
        </w:rPr>
        <w:t xml:space="preserve">itself </w:t>
      </w:r>
      <w:r w:rsidRPr="00027129">
        <w:rPr>
          <w:rFonts w:eastAsia="Times New Roman" w:cstheme="minorHAnsi"/>
          <w:color w:val="000000"/>
        </w:rPr>
        <w:t>is known to cause leukemia and</w:t>
      </w:r>
      <w:r w:rsidR="00EA0508" w:rsidRPr="00027129">
        <w:rPr>
          <w:rFonts w:eastAsia="Times New Roman" w:cstheme="minorHAnsi"/>
          <w:color w:val="000000"/>
        </w:rPr>
        <w:t xml:space="preserve"> other forms of</w:t>
      </w:r>
      <w:r w:rsidRPr="00027129">
        <w:rPr>
          <w:rFonts w:eastAsia="Times New Roman" w:cstheme="minorHAnsi"/>
          <w:color w:val="000000"/>
        </w:rPr>
        <w:t xml:space="preserve"> cancer with prolonged exposure.</w:t>
      </w:r>
    </w:p>
    <w:p w14:paraId="5066F40F" w14:textId="77777777"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b/>
          <w:bCs/>
          <w:color w:val="000000"/>
          <w:sz w:val="24"/>
          <w:szCs w:val="24"/>
        </w:rPr>
        <w:t>MTBE</w:t>
      </w:r>
    </w:p>
    <w:p w14:paraId="18ADC5AF" w14:textId="32419A3D"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MTBE </w:t>
      </w:r>
      <w:r w:rsidR="00EA0508" w:rsidRPr="00027129">
        <w:rPr>
          <w:rFonts w:eastAsia="Times New Roman" w:cstheme="minorHAnsi"/>
          <w:color w:val="000000"/>
        </w:rPr>
        <w:t>represents methyl tertiary butyl e</w:t>
      </w:r>
      <w:r w:rsidRPr="00027129">
        <w:rPr>
          <w:rFonts w:eastAsia="Times New Roman" w:cstheme="minorHAnsi"/>
          <w:color w:val="000000"/>
        </w:rPr>
        <w:t xml:space="preserve">ther, which is a colorless, flammable and volatile liquid commonly used as </w:t>
      </w:r>
      <w:r w:rsidR="00E313A0">
        <w:rPr>
          <w:rFonts w:eastAsia="Times New Roman" w:cstheme="minorHAnsi"/>
          <w:color w:val="000000"/>
        </w:rPr>
        <w:t xml:space="preserve">a </w:t>
      </w:r>
      <w:r w:rsidRPr="00027129">
        <w:rPr>
          <w:rFonts w:eastAsia="Times New Roman" w:cstheme="minorHAnsi"/>
          <w:color w:val="000000"/>
        </w:rPr>
        <w:t>gasoline additive and oxygenate. It is one of the main source</w:t>
      </w:r>
      <w:r w:rsidR="00EA0508" w:rsidRPr="00027129">
        <w:rPr>
          <w:rFonts w:eastAsia="Times New Roman" w:cstheme="minorHAnsi"/>
          <w:color w:val="000000"/>
        </w:rPr>
        <w:t>s</w:t>
      </w:r>
      <w:r w:rsidRPr="00027129">
        <w:rPr>
          <w:rFonts w:eastAsia="Times New Roman" w:cstheme="minorHAnsi"/>
          <w:color w:val="000000"/>
        </w:rPr>
        <w:t xml:space="preserve"> of underground </w:t>
      </w:r>
      <w:r w:rsidRPr="00027129">
        <w:rPr>
          <w:rFonts w:eastAsia="Times New Roman" w:cstheme="minorHAnsi"/>
          <w:color w:val="000000"/>
        </w:rPr>
        <w:lastRenderedPageBreak/>
        <w:t xml:space="preserve">water solution with odor and </w:t>
      </w:r>
      <w:r w:rsidR="00E313A0">
        <w:rPr>
          <w:rFonts w:eastAsia="Times New Roman" w:cstheme="minorHAnsi"/>
          <w:color w:val="000000"/>
        </w:rPr>
        <w:t xml:space="preserve">an </w:t>
      </w:r>
      <w:r w:rsidRPr="00027129">
        <w:rPr>
          <w:rFonts w:eastAsia="Times New Roman" w:cstheme="minorHAnsi"/>
          <w:color w:val="000000"/>
        </w:rPr>
        <w:t xml:space="preserve">unpleasant flavor at very low concentration, </w:t>
      </w:r>
      <w:r w:rsidR="00EA0508" w:rsidRPr="00027129">
        <w:rPr>
          <w:rFonts w:eastAsia="Times New Roman" w:cstheme="minorHAnsi"/>
          <w:color w:val="000000"/>
        </w:rPr>
        <w:t>and is thus</w:t>
      </w:r>
      <w:r w:rsidRPr="00027129">
        <w:rPr>
          <w:rFonts w:eastAsia="Times New Roman" w:cstheme="minorHAnsi"/>
          <w:color w:val="000000"/>
        </w:rPr>
        <w:t xml:space="preserve"> forbidden by </w:t>
      </w:r>
      <w:r w:rsidR="00EA0508" w:rsidRPr="00027129">
        <w:rPr>
          <w:rFonts w:eastAsia="Times New Roman" w:cstheme="minorHAnsi"/>
          <w:color w:val="000000"/>
        </w:rPr>
        <w:t xml:space="preserve">the </w:t>
      </w:r>
      <w:r w:rsidRPr="00027129">
        <w:rPr>
          <w:rFonts w:eastAsia="Times New Roman" w:cstheme="minorHAnsi"/>
          <w:color w:val="000000"/>
        </w:rPr>
        <w:t>US government as fuel additive.</w:t>
      </w:r>
    </w:p>
    <w:p w14:paraId="5D858312" w14:textId="29C193A3"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However, MTBE is widely used as a substitute solvent </w:t>
      </w:r>
      <w:r w:rsidR="00E313A0">
        <w:rPr>
          <w:rFonts w:eastAsia="Times New Roman" w:cstheme="minorHAnsi"/>
          <w:color w:val="000000"/>
        </w:rPr>
        <w:t>for</w:t>
      </w:r>
      <w:r w:rsidR="00E313A0" w:rsidRPr="00027129">
        <w:rPr>
          <w:rFonts w:eastAsia="Times New Roman" w:cstheme="minorHAnsi"/>
          <w:color w:val="000000"/>
        </w:rPr>
        <w:t xml:space="preserve"> </w:t>
      </w:r>
      <w:r w:rsidRPr="00027129">
        <w:rPr>
          <w:rFonts w:eastAsia="Times New Roman" w:cstheme="minorHAnsi"/>
          <w:color w:val="000000"/>
        </w:rPr>
        <w:t>diethyl ether</w:t>
      </w:r>
      <w:r w:rsidR="00EA0508" w:rsidRPr="00027129">
        <w:rPr>
          <w:rFonts w:eastAsia="Times New Roman" w:cstheme="minorHAnsi"/>
          <w:color w:val="000000"/>
        </w:rPr>
        <w:t>, and</w:t>
      </w:r>
      <w:r w:rsidRPr="00027129">
        <w:rPr>
          <w:rFonts w:eastAsia="Times New Roman" w:cstheme="minorHAnsi"/>
          <w:color w:val="000000"/>
        </w:rPr>
        <w:t xml:space="preserve"> in some </w:t>
      </w:r>
      <w:r w:rsidR="00EA0508" w:rsidRPr="00027129">
        <w:rPr>
          <w:rFonts w:eastAsia="Times New Roman" w:cstheme="minorHAnsi"/>
          <w:color w:val="000000"/>
        </w:rPr>
        <w:t>cases</w:t>
      </w:r>
      <w:r w:rsidR="00E313A0">
        <w:rPr>
          <w:rFonts w:eastAsia="Times New Roman" w:cstheme="minorHAnsi"/>
          <w:color w:val="000000"/>
        </w:rPr>
        <w:t>, it is used</w:t>
      </w:r>
      <w:r w:rsidR="00EA0508" w:rsidRPr="00027129">
        <w:rPr>
          <w:rFonts w:eastAsia="Times New Roman" w:cstheme="minorHAnsi"/>
          <w:color w:val="000000"/>
        </w:rPr>
        <w:t xml:space="preserve"> </w:t>
      </w:r>
      <w:r w:rsidRPr="00027129">
        <w:rPr>
          <w:rFonts w:eastAsia="Times New Roman" w:cstheme="minorHAnsi"/>
          <w:color w:val="000000"/>
        </w:rPr>
        <w:t xml:space="preserve">to decrease </w:t>
      </w:r>
      <w:r w:rsidR="00E313A0">
        <w:rPr>
          <w:rFonts w:eastAsia="Times New Roman" w:cstheme="minorHAnsi"/>
          <w:color w:val="000000"/>
        </w:rPr>
        <w:t>the</w:t>
      </w:r>
      <w:r w:rsidR="00E313A0" w:rsidRPr="00027129">
        <w:rPr>
          <w:rFonts w:eastAsia="Times New Roman" w:cstheme="minorHAnsi"/>
          <w:color w:val="000000"/>
        </w:rPr>
        <w:t xml:space="preserve"> </w:t>
      </w:r>
      <w:r w:rsidRPr="00027129">
        <w:rPr>
          <w:rFonts w:eastAsia="Times New Roman" w:cstheme="minorHAnsi"/>
          <w:color w:val="000000"/>
        </w:rPr>
        <w:t xml:space="preserve">risk of explosion from peroxides. It’s also used to dissolve gallstones by direct injection to human body. MTBE </w:t>
      </w:r>
      <w:r w:rsidR="00124ABD">
        <w:rPr>
          <w:rFonts w:eastAsia="Times New Roman" w:cstheme="minorHAnsi"/>
          <w:color w:val="000000"/>
        </w:rPr>
        <w:t xml:space="preserve">demand </w:t>
      </w:r>
      <w:r w:rsidRPr="00027129">
        <w:rPr>
          <w:rFonts w:eastAsia="Times New Roman" w:cstheme="minorHAnsi"/>
          <w:color w:val="000000"/>
        </w:rPr>
        <w:t xml:space="preserve">is hard to </w:t>
      </w:r>
      <w:r w:rsidR="00124ABD">
        <w:rPr>
          <w:rFonts w:eastAsia="Times New Roman" w:cstheme="minorHAnsi"/>
          <w:color w:val="000000"/>
        </w:rPr>
        <w:t>define and its presence is difficult to find or identify; thus</w:t>
      </w:r>
      <w:r w:rsidR="00EA0508" w:rsidRPr="00027129">
        <w:rPr>
          <w:rFonts w:eastAsia="Times New Roman" w:cstheme="minorHAnsi"/>
          <w:color w:val="000000"/>
        </w:rPr>
        <w:t>,</w:t>
      </w:r>
      <w:r w:rsidRPr="00027129">
        <w:rPr>
          <w:rFonts w:eastAsia="Times New Roman" w:cstheme="minorHAnsi"/>
          <w:color w:val="000000"/>
        </w:rPr>
        <w:t xml:space="preserve"> the monitoring of this VOC </w:t>
      </w:r>
      <w:r w:rsidR="00124ABD">
        <w:rPr>
          <w:rFonts w:eastAsia="Times New Roman" w:cstheme="minorHAnsi"/>
          <w:color w:val="000000"/>
        </w:rPr>
        <w:t>requires</w:t>
      </w:r>
      <w:r w:rsidRPr="00027129">
        <w:rPr>
          <w:rFonts w:eastAsia="Times New Roman" w:cstheme="minorHAnsi"/>
          <w:color w:val="000000"/>
        </w:rPr>
        <w:t xml:space="preserve"> considerable effort.</w:t>
      </w:r>
    </w:p>
    <w:p w14:paraId="660221BA"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TCE/PCE</w:t>
      </w:r>
    </w:p>
    <w:p w14:paraId="7AD4D4C1" w14:textId="080D9AA4"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TCE</w:t>
      </w:r>
      <w:r w:rsidR="00EA0508" w:rsidRPr="00027129">
        <w:rPr>
          <w:rFonts w:eastAsia="Times New Roman" w:cstheme="minorHAnsi"/>
          <w:color w:val="000000"/>
        </w:rPr>
        <w:t>, or trichloroethylene</w:t>
      </w:r>
      <w:r w:rsidR="007C0ABF" w:rsidRPr="00027129">
        <w:rPr>
          <w:rFonts w:eastAsia="Times New Roman" w:cstheme="minorHAnsi"/>
          <w:color w:val="000000"/>
        </w:rPr>
        <w:t>,</w:t>
      </w:r>
      <w:r w:rsidRPr="00027129">
        <w:rPr>
          <w:rFonts w:eastAsia="Times New Roman" w:cstheme="minorHAnsi"/>
          <w:color w:val="000000"/>
        </w:rPr>
        <w:t xml:space="preserve"> is a popular solvent with a sweet smell. It is a nonflammable liquid </w:t>
      </w:r>
      <w:r w:rsidR="007C0ABF" w:rsidRPr="00027129">
        <w:rPr>
          <w:rFonts w:eastAsia="Times New Roman" w:cstheme="minorHAnsi"/>
          <w:color w:val="000000"/>
        </w:rPr>
        <w:t>used</w:t>
      </w:r>
      <w:r w:rsidRPr="00027129">
        <w:rPr>
          <w:rFonts w:eastAsia="Times New Roman" w:cstheme="minorHAnsi"/>
          <w:color w:val="000000"/>
        </w:rPr>
        <w:t xml:space="preserve"> widely in </w:t>
      </w:r>
      <w:r w:rsidR="007C0ABF" w:rsidRPr="00027129">
        <w:rPr>
          <w:rFonts w:eastAsia="Times New Roman" w:cstheme="minorHAnsi"/>
          <w:color w:val="000000"/>
        </w:rPr>
        <w:t xml:space="preserve">the </w:t>
      </w:r>
      <w:r w:rsidRPr="00027129">
        <w:rPr>
          <w:rFonts w:eastAsia="Times New Roman" w:cstheme="minorHAnsi"/>
          <w:color w:val="000000"/>
        </w:rPr>
        <w:t xml:space="preserve">extraction of vegetable oil and caffeine, anesthesiology, dry cleaning, metal degreasing, </w:t>
      </w:r>
      <w:r w:rsidR="007C0ABF" w:rsidRPr="00027129">
        <w:rPr>
          <w:rFonts w:eastAsia="Times New Roman" w:cstheme="minorHAnsi"/>
          <w:color w:val="000000"/>
        </w:rPr>
        <w:t>and many other applications</w:t>
      </w:r>
      <w:r w:rsidRPr="00027129">
        <w:rPr>
          <w:rFonts w:eastAsia="Times New Roman" w:cstheme="minorHAnsi"/>
          <w:color w:val="000000"/>
        </w:rPr>
        <w:t>. However, TCE has been classified as a carcinogen by</w:t>
      </w:r>
      <w:r w:rsidR="00124ABD">
        <w:rPr>
          <w:rFonts w:eastAsia="Times New Roman" w:cstheme="minorHAnsi"/>
          <w:color w:val="000000"/>
        </w:rPr>
        <w:t xml:space="preserve"> the</w:t>
      </w:r>
      <w:r w:rsidRPr="00027129">
        <w:rPr>
          <w:rFonts w:eastAsia="Times New Roman" w:cstheme="minorHAnsi"/>
          <w:color w:val="000000"/>
        </w:rPr>
        <w:t xml:space="preserve"> US Environmental Protection Agency (EPA). It can cause problem</w:t>
      </w:r>
      <w:r w:rsidR="007C0ABF" w:rsidRPr="00027129">
        <w:rPr>
          <w:rFonts w:eastAsia="Times New Roman" w:cstheme="minorHAnsi"/>
          <w:color w:val="000000"/>
        </w:rPr>
        <w:t>s within the</w:t>
      </w:r>
      <w:r w:rsidRPr="00027129">
        <w:rPr>
          <w:rFonts w:eastAsia="Times New Roman" w:cstheme="minorHAnsi"/>
          <w:color w:val="000000"/>
        </w:rPr>
        <w:t xml:space="preserve"> central nervous system and </w:t>
      </w:r>
      <w:r w:rsidR="007C0ABF" w:rsidRPr="00027129">
        <w:rPr>
          <w:rFonts w:eastAsia="Times New Roman" w:cstheme="minorHAnsi"/>
          <w:color w:val="000000"/>
        </w:rPr>
        <w:t xml:space="preserve">can be quite harmful if </w:t>
      </w:r>
      <w:r w:rsidR="00124ABD">
        <w:rPr>
          <w:rFonts w:eastAsia="Times New Roman" w:cstheme="minorHAnsi"/>
          <w:color w:val="000000"/>
        </w:rPr>
        <w:t xml:space="preserve">present in the </w:t>
      </w:r>
      <w:r w:rsidR="007C0ABF" w:rsidRPr="00027129">
        <w:rPr>
          <w:rFonts w:eastAsia="Times New Roman" w:cstheme="minorHAnsi"/>
          <w:color w:val="000000"/>
        </w:rPr>
        <w:t xml:space="preserve">water </w:t>
      </w:r>
      <w:r w:rsidR="00124ABD">
        <w:rPr>
          <w:rFonts w:eastAsia="Times New Roman" w:cstheme="minorHAnsi"/>
          <w:color w:val="000000"/>
        </w:rPr>
        <w:t>or</w:t>
      </w:r>
      <w:r w:rsidR="00124ABD" w:rsidRPr="00027129">
        <w:rPr>
          <w:rFonts w:eastAsia="Times New Roman" w:cstheme="minorHAnsi"/>
          <w:color w:val="000000"/>
        </w:rPr>
        <w:t xml:space="preserve"> </w:t>
      </w:r>
      <w:r w:rsidR="007C0ABF" w:rsidRPr="00027129">
        <w:rPr>
          <w:rFonts w:eastAsia="Times New Roman" w:cstheme="minorHAnsi"/>
          <w:color w:val="000000"/>
        </w:rPr>
        <w:t>air</w:t>
      </w:r>
      <w:r w:rsidRPr="00027129">
        <w:rPr>
          <w:rFonts w:eastAsia="Times New Roman" w:cstheme="minorHAnsi"/>
          <w:color w:val="000000"/>
        </w:rPr>
        <w:t>.</w:t>
      </w:r>
    </w:p>
    <w:p w14:paraId="51F2D770" w14:textId="57B9A19E"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PCE (perchloroethylene or tetrachloroethylene) is common</w:t>
      </w:r>
      <w:r w:rsidR="007C0ABF" w:rsidRPr="00027129">
        <w:rPr>
          <w:rFonts w:eastAsia="Times New Roman" w:cstheme="minorHAnsi"/>
          <w:color w:val="000000"/>
        </w:rPr>
        <w:t xml:space="preserve">ly used in dry cleaning applications. It is </w:t>
      </w:r>
      <w:r w:rsidRPr="00027129">
        <w:rPr>
          <w:rFonts w:eastAsia="Times New Roman" w:cstheme="minorHAnsi"/>
          <w:color w:val="000000"/>
        </w:rPr>
        <w:t>a colorless and nonflammable liqu</w:t>
      </w:r>
      <w:r w:rsidR="007C0ABF" w:rsidRPr="00027129">
        <w:rPr>
          <w:rFonts w:eastAsia="Times New Roman" w:cstheme="minorHAnsi"/>
          <w:color w:val="000000"/>
        </w:rPr>
        <w:t xml:space="preserve">id with </w:t>
      </w:r>
      <w:r w:rsidR="00124ABD">
        <w:rPr>
          <w:rFonts w:eastAsia="Times New Roman" w:cstheme="minorHAnsi"/>
          <w:color w:val="000000"/>
        </w:rPr>
        <w:t xml:space="preserve">a </w:t>
      </w:r>
      <w:r w:rsidR="007C0ABF" w:rsidRPr="00027129">
        <w:rPr>
          <w:rFonts w:eastAsia="Times New Roman" w:cstheme="minorHAnsi"/>
          <w:color w:val="000000"/>
        </w:rPr>
        <w:t>strong sweet smell. It wa</w:t>
      </w:r>
      <w:r w:rsidRPr="00027129">
        <w:rPr>
          <w:rFonts w:eastAsia="Times New Roman" w:cstheme="minorHAnsi"/>
          <w:color w:val="000000"/>
        </w:rPr>
        <w:t>s also classified as a carcinogen</w:t>
      </w:r>
      <w:r w:rsidR="007C0ABF" w:rsidRPr="00027129">
        <w:rPr>
          <w:rFonts w:eastAsia="Times New Roman" w:cstheme="minorHAnsi"/>
          <w:color w:val="000000"/>
        </w:rPr>
        <w:t>, similar to</w:t>
      </w:r>
      <w:r w:rsidRPr="00027129">
        <w:rPr>
          <w:rFonts w:eastAsia="Times New Roman" w:cstheme="minorHAnsi"/>
          <w:color w:val="000000"/>
        </w:rPr>
        <w:t xml:space="preserve"> TCE</w:t>
      </w:r>
      <w:r w:rsidR="007C0ABF" w:rsidRPr="00027129">
        <w:rPr>
          <w:rFonts w:eastAsia="Times New Roman" w:cstheme="minorHAnsi"/>
          <w:color w:val="000000"/>
        </w:rPr>
        <w:t>,</w:t>
      </w:r>
      <w:r w:rsidRPr="00027129">
        <w:rPr>
          <w:rFonts w:eastAsia="Times New Roman" w:cstheme="minorHAnsi"/>
          <w:color w:val="000000"/>
        </w:rPr>
        <w:t xml:space="preserve"> for its potential to cause </w:t>
      </w:r>
      <w:r w:rsidR="007C0ABF" w:rsidRPr="00027129">
        <w:rPr>
          <w:rFonts w:eastAsia="Times New Roman" w:cstheme="minorHAnsi"/>
          <w:color w:val="000000"/>
        </w:rPr>
        <w:t xml:space="preserve">problems within the </w:t>
      </w:r>
      <w:r w:rsidRPr="00027129">
        <w:rPr>
          <w:rFonts w:eastAsia="Times New Roman" w:cstheme="minorHAnsi"/>
          <w:color w:val="000000"/>
        </w:rPr>
        <w:t xml:space="preserve">central nervous </w:t>
      </w:r>
      <w:r w:rsidR="007C0ABF" w:rsidRPr="00027129">
        <w:rPr>
          <w:rFonts w:eastAsia="Times New Roman" w:cstheme="minorHAnsi"/>
          <w:color w:val="000000"/>
        </w:rPr>
        <w:t>system</w:t>
      </w:r>
      <w:r w:rsidRPr="00027129">
        <w:rPr>
          <w:rFonts w:eastAsia="Times New Roman" w:cstheme="minorHAnsi"/>
          <w:color w:val="000000"/>
        </w:rPr>
        <w:t xml:space="preserve"> and </w:t>
      </w:r>
      <w:r w:rsidR="00124ABD">
        <w:rPr>
          <w:rFonts w:eastAsia="Times New Roman" w:cstheme="minorHAnsi"/>
          <w:color w:val="000000"/>
        </w:rPr>
        <w:t>ability</w:t>
      </w:r>
      <w:r w:rsidR="00124ABD" w:rsidRPr="00027129">
        <w:rPr>
          <w:rFonts w:eastAsia="Times New Roman" w:cstheme="minorHAnsi"/>
          <w:color w:val="000000"/>
        </w:rPr>
        <w:t xml:space="preserve"> </w:t>
      </w:r>
      <w:r w:rsidRPr="00027129">
        <w:rPr>
          <w:rFonts w:eastAsia="Times New Roman" w:cstheme="minorHAnsi"/>
          <w:color w:val="000000"/>
        </w:rPr>
        <w:t>to cause cancer. What’s more, it contaminates soil easily</w:t>
      </w:r>
      <w:r w:rsidR="00124ABD">
        <w:rPr>
          <w:rFonts w:eastAsia="Times New Roman" w:cstheme="minorHAnsi"/>
          <w:color w:val="000000"/>
        </w:rPr>
        <w:t>,</w:t>
      </w:r>
      <w:r w:rsidRPr="00027129">
        <w:rPr>
          <w:rFonts w:eastAsia="Times New Roman" w:cstheme="minorHAnsi"/>
          <w:color w:val="000000"/>
        </w:rPr>
        <w:t xml:space="preserve"> is hard to remove from water, </w:t>
      </w:r>
      <w:r w:rsidR="007C0ABF" w:rsidRPr="00027129">
        <w:rPr>
          <w:rFonts w:eastAsia="Times New Roman" w:cstheme="minorHAnsi"/>
          <w:color w:val="000000"/>
        </w:rPr>
        <w:t>and can be</w:t>
      </w:r>
      <w:r w:rsidRPr="00027129">
        <w:rPr>
          <w:rFonts w:eastAsia="Times New Roman" w:cstheme="minorHAnsi"/>
          <w:color w:val="000000"/>
        </w:rPr>
        <w:t xml:space="preserve"> regarded as a toxic chemical to human</w:t>
      </w:r>
      <w:r w:rsidR="007C0ABF" w:rsidRPr="00027129">
        <w:rPr>
          <w:rFonts w:eastAsia="Times New Roman" w:cstheme="minorHAnsi"/>
          <w:color w:val="000000"/>
        </w:rPr>
        <w:t>s.</w:t>
      </w:r>
    </w:p>
    <w:p w14:paraId="6C3FD01B"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Malodorous gases</w:t>
      </w:r>
    </w:p>
    <w:p w14:paraId="671F95A4" w14:textId="55A532EC" w:rsidR="002B4925" w:rsidRPr="00027129" w:rsidRDefault="007C0ABF" w:rsidP="002B4925">
      <w:pPr>
        <w:spacing w:before="240" w:after="240" w:line="240" w:lineRule="auto"/>
        <w:rPr>
          <w:rFonts w:eastAsia="Times New Roman" w:cstheme="minorHAnsi"/>
          <w:sz w:val="24"/>
          <w:szCs w:val="24"/>
        </w:rPr>
      </w:pPr>
      <w:r w:rsidRPr="00027129">
        <w:rPr>
          <w:rFonts w:eastAsia="Times New Roman" w:cstheme="minorHAnsi"/>
          <w:color w:val="000000"/>
        </w:rPr>
        <w:t>M</w:t>
      </w:r>
      <w:r w:rsidR="002B4925" w:rsidRPr="00027129">
        <w:rPr>
          <w:rFonts w:eastAsia="Times New Roman" w:cstheme="minorHAnsi"/>
          <w:color w:val="000000"/>
        </w:rPr>
        <w:t xml:space="preserve">alodorous gases are VOCs with </w:t>
      </w:r>
      <w:r w:rsidRPr="00027129">
        <w:rPr>
          <w:rFonts w:eastAsia="Times New Roman" w:cstheme="minorHAnsi"/>
          <w:color w:val="000000"/>
        </w:rPr>
        <w:t xml:space="preserve">an </w:t>
      </w:r>
      <w:r w:rsidR="002B4925" w:rsidRPr="00027129">
        <w:rPr>
          <w:rFonts w:eastAsia="Times New Roman" w:cstheme="minorHAnsi"/>
          <w:color w:val="000000"/>
        </w:rPr>
        <w:t xml:space="preserve">extremely unpleasant smell, </w:t>
      </w:r>
      <w:r w:rsidRPr="00027129">
        <w:rPr>
          <w:rFonts w:eastAsia="Times New Roman" w:cstheme="minorHAnsi"/>
          <w:color w:val="000000"/>
        </w:rPr>
        <w:t xml:space="preserve">as the name implies. They tend to be </w:t>
      </w:r>
      <w:r w:rsidR="002B4925" w:rsidRPr="00027129">
        <w:rPr>
          <w:rFonts w:eastAsia="Times New Roman" w:cstheme="minorHAnsi"/>
          <w:color w:val="000000"/>
        </w:rPr>
        <w:t xml:space="preserve">released during industrial production, sewage </w:t>
      </w:r>
      <w:r w:rsidR="003702B8" w:rsidRPr="00027129">
        <w:rPr>
          <w:rFonts w:eastAsia="Times New Roman" w:cstheme="minorHAnsi"/>
          <w:color w:val="000000"/>
        </w:rPr>
        <w:t>discharg</w:t>
      </w:r>
      <w:r w:rsidR="003702B8">
        <w:rPr>
          <w:rFonts w:eastAsia="Times New Roman" w:cstheme="minorHAnsi"/>
          <w:color w:val="000000"/>
        </w:rPr>
        <w:t>e</w:t>
      </w:r>
      <w:r w:rsidRPr="00027129">
        <w:rPr>
          <w:rFonts w:eastAsia="Times New Roman" w:cstheme="minorHAnsi"/>
          <w:color w:val="000000"/>
        </w:rPr>
        <w:t>,</w:t>
      </w:r>
      <w:r w:rsidR="002B4925" w:rsidRPr="00027129">
        <w:rPr>
          <w:rFonts w:eastAsia="Times New Roman" w:cstheme="minorHAnsi"/>
          <w:color w:val="000000"/>
        </w:rPr>
        <w:t xml:space="preserve"> or waste combustion. Sewage treatment and garbage treatment sites, pharmaceutical industries, petrochemical industries, slaughterhouses</w:t>
      </w:r>
      <w:r w:rsidR="003702B8">
        <w:rPr>
          <w:rFonts w:eastAsia="Times New Roman" w:cstheme="minorHAnsi"/>
          <w:color w:val="000000"/>
        </w:rPr>
        <w:t xml:space="preserve">, </w:t>
      </w:r>
      <w:r w:rsidR="002B4925" w:rsidRPr="00027129">
        <w:rPr>
          <w:rFonts w:eastAsia="Times New Roman" w:cstheme="minorHAnsi"/>
          <w:color w:val="000000"/>
        </w:rPr>
        <w:t>farms, paper mills</w:t>
      </w:r>
      <w:r w:rsidR="003702B8">
        <w:rPr>
          <w:rFonts w:eastAsia="Times New Roman" w:cstheme="minorHAnsi"/>
          <w:color w:val="000000"/>
        </w:rPr>
        <w:t>,</w:t>
      </w:r>
      <w:r w:rsidR="002B4925" w:rsidRPr="00027129">
        <w:rPr>
          <w:rFonts w:eastAsia="Times New Roman" w:cstheme="minorHAnsi"/>
          <w:color w:val="000000"/>
        </w:rPr>
        <w:t xml:space="preserve"> printing industries</w:t>
      </w:r>
      <w:r w:rsidR="003702B8">
        <w:rPr>
          <w:rFonts w:eastAsia="Times New Roman" w:cstheme="minorHAnsi"/>
          <w:color w:val="000000"/>
        </w:rPr>
        <w:t>,</w:t>
      </w:r>
      <w:r w:rsidRPr="00027129">
        <w:rPr>
          <w:rFonts w:eastAsia="Times New Roman" w:cstheme="minorHAnsi"/>
          <w:color w:val="000000"/>
        </w:rPr>
        <w:t xml:space="preserve"> and</w:t>
      </w:r>
      <w:r w:rsidR="002B4925" w:rsidRPr="00027129">
        <w:rPr>
          <w:rFonts w:eastAsia="Times New Roman" w:cstheme="minorHAnsi"/>
          <w:color w:val="000000"/>
        </w:rPr>
        <w:t xml:space="preserve"> laboratories are all potential sources </w:t>
      </w:r>
      <w:r w:rsidRPr="00027129">
        <w:rPr>
          <w:rFonts w:eastAsia="Times New Roman" w:cstheme="minorHAnsi"/>
          <w:color w:val="000000"/>
        </w:rPr>
        <w:t>of these VOCs</w:t>
      </w:r>
      <w:r w:rsidR="002B4925" w:rsidRPr="00027129">
        <w:rPr>
          <w:rFonts w:eastAsia="Times New Roman" w:cstheme="minorHAnsi"/>
          <w:color w:val="000000"/>
        </w:rPr>
        <w:t>.</w:t>
      </w:r>
    </w:p>
    <w:p w14:paraId="41BC9BE8" w14:textId="4A3CE1A6"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Malodorous gases </w:t>
      </w:r>
      <w:r w:rsidR="003702B8">
        <w:rPr>
          <w:rFonts w:eastAsia="Times New Roman" w:cstheme="minorHAnsi"/>
          <w:color w:val="000000"/>
        </w:rPr>
        <w:t xml:space="preserve">are </w:t>
      </w:r>
      <w:r w:rsidRPr="00027129">
        <w:rPr>
          <w:rFonts w:eastAsia="Times New Roman" w:cstheme="minorHAnsi"/>
          <w:color w:val="000000"/>
        </w:rPr>
        <w:t>mainly comprise</w:t>
      </w:r>
      <w:r w:rsidR="003702B8">
        <w:rPr>
          <w:rFonts w:eastAsia="Times New Roman" w:cstheme="minorHAnsi"/>
          <w:color w:val="000000"/>
        </w:rPr>
        <w:t>d of</w:t>
      </w:r>
      <w:r w:rsidRPr="00027129">
        <w:rPr>
          <w:rFonts w:eastAsia="Times New Roman" w:cstheme="minorHAnsi"/>
          <w:color w:val="000000"/>
        </w:rPr>
        <w:t xml:space="preserve"> ammonia, carbon disulfide, dimethyl sulfide, dimethyl disulfide, hydrogen sulfide, methanethiol, styrene, </w:t>
      </w:r>
      <w:r w:rsidR="003702B8">
        <w:rPr>
          <w:rFonts w:eastAsia="Times New Roman" w:cstheme="minorHAnsi"/>
          <w:color w:val="000000"/>
        </w:rPr>
        <w:t xml:space="preserve">and </w:t>
      </w:r>
      <w:r w:rsidRPr="00027129">
        <w:rPr>
          <w:rFonts w:eastAsia="Times New Roman" w:cstheme="minorHAnsi"/>
          <w:color w:val="000000"/>
        </w:rPr>
        <w:t xml:space="preserve">trimethylamine with miscellaneous sources and toxicity. People exposed to malodorous gases are vulnerable to problems </w:t>
      </w:r>
      <w:r w:rsidR="007C0ABF" w:rsidRPr="00027129">
        <w:rPr>
          <w:rFonts w:eastAsia="Times New Roman" w:cstheme="minorHAnsi"/>
          <w:color w:val="000000"/>
        </w:rPr>
        <w:t xml:space="preserve">with the </w:t>
      </w:r>
      <w:r w:rsidRPr="00027129">
        <w:rPr>
          <w:rFonts w:eastAsia="Times New Roman" w:cstheme="minorHAnsi"/>
          <w:color w:val="000000"/>
        </w:rPr>
        <w:t>respiratory system, digestive system, endocrine system, nervous system and cardiovascular system. Many countries have established strict regulations and standards towards the emission of malodorous gases.</w:t>
      </w:r>
    </w:p>
    <w:p w14:paraId="7BB5D943" w14:textId="77777777" w:rsidR="002B4925" w:rsidRPr="00027129" w:rsidRDefault="007C0ABF"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Vehicles</w:t>
      </w:r>
    </w:p>
    <w:p w14:paraId="0A5CD235" w14:textId="32F76DD4" w:rsidR="002B4925" w:rsidRPr="00027129" w:rsidRDefault="007C0ABF" w:rsidP="002B4925">
      <w:pPr>
        <w:spacing w:before="240" w:after="240" w:line="240" w:lineRule="auto"/>
        <w:rPr>
          <w:rFonts w:eastAsia="Times New Roman" w:cstheme="minorHAnsi"/>
          <w:sz w:val="24"/>
          <w:szCs w:val="24"/>
        </w:rPr>
      </w:pPr>
      <w:r w:rsidRPr="00027129">
        <w:rPr>
          <w:rFonts w:eastAsia="Times New Roman" w:cstheme="minorHAnsi"/>
          <w:color w:val="000000"/>
        </w:rPr>
        <w:t>Some people may</w:t>
      </w:r>
      <w:r w:rsidR="002B4925" w:rsidRPr="00027129">
        <w:rPr>
          <w:rFonts w:eastAsia="Times New Roman" w:cstheme="minorHAnsi"/>
          <w:color w:val="000000"/>
        </w:rPr>
        <w:t xml:space="preserve"> notice </w:t>
      </w:r>
      <w:r w:rsidRPr="00027129">
        <w:rPr>
          <w:rFonts w:eastAsia="Times New Roman" w:cstheme="minorHAnsi"/>
          <w:color w:val="000000"/>
        </w:rPr>
        <w:t>an</w:t>
      </w:r>
      <w:r w:rsidR="002B4925" w:rsidRPr="00027129">
        <w:rPr>
          <w:rFonts w:eastAsia="Times New Roman" w:cstheme="minorHAnsi"/>
          <w:color w:val="000000"/>
        </w:rPr>
        <w:t xml:space="preserve"> unpleasant smell in their car, especially new cars. This </w:t>
      </w:r>
      <w:r w:rsidR="003702B8">
        <w:rPr>
          <w:rFonts w:eastAsia="Times New Roman" w:cstheme="minorHAnsi"/>
          <w:color w:val="000000"/>
        </w:rPr>
        <w:t xml:space="preserve">can be </w:t>
      </w:r>
      <w:r w:rsidR="003702B8" w:rsidRPr="00027129">
        <w:rPr>
          <w:rFonts w:eastAsia="Times New Roman" w:cstheme="minorHAnsi"/>
          <w:color w:val="000000"/>
        </w:rPr>
        <w:t>attribute</w:t>
      </w:r>
      <w:r w:rsidR="003702B8">
        <w:rPr>
          <w:rFonts w:eastAsia="Times New Roman" w:cstheme="minorHAnsi"/>
          <w:color w:val="000000"/>
        </w:rPr>
        <w:t>d</w:t>
      </w:r>
      <w:r w:rsidR="003702B8" w:rsidRPr="00027129">
        <w:rPr>
          <w:rFonts w:eastAsia="Times New Roman" w:cstheme="minorHAnsi"/>
          <w:color w:val="000000"/>
        </w:rPr>
        <w:t xml:space="preserve"> </w:t>
      </w:r>
      <w:r w:rsidRPr="00027129">
        <w:rPr>
          <w:rFonts w:eastAsia="Times New Roman" w:cstheme="minorHAnsi"/>
          <w:color w:val="000000"/>
        </w:rPr>
        <w:t>to the VOCs released from</w:t>
      </w:r>
      <w:r w:rsidR="002B4925" w:rsidRPr="00027129">
        <w:rPr>
          <w:rFonts w:eastAsia="Times New Roman" w:cstheme="minorHAnsi"/>
          <w:color w:val="000000"/>
        </w:rPr>
        <w:t xml:space="preserve"> de</w:t>
      </w:r>
      <w:r w:rsidRPr="00027129">
        <w:rPr>
          <w:rFonts w:eastAsia="Times New Roman" w:cstheme="minorHAnsi"/>
          <w:color w:val="000000"/>
        </w:rPr>
        <w:t>corations, paint, and adhesives present in the interior of the vehicle</w:t>
      </w:r>
      <w:r w:rsidR="002B4925" w:rsidRPr="00027129">
        <w:rPr>
          <w:rFonts w:eastAsia="Times New Roman" w:cstheme="minorHAnsi"/>
          <w:color w:val="000000"/>
        </w:rPr>
        <w:t>. If exposed to strong sunlight and high temperatures, the organic materials inside the car</w:t>
      </w:r>
      <w:r w:rsidRPr="00027129">
        <w:rPr>
          <w:rFonts w:eastAsia="Times New Roman" w:cstheme="minorHAnsi"/>
          <w:color w:val="000000"/>
        </w:rPr>
        <w:t xml:space="preserve"> can </w:t>
      </w:r>
      <w:r w:rsidR="002B4925" w:rsidRPr="00027129">
        <w:rPr>
          <w:rFonts w:eastAsia="Times New Roman" w:cstheme="minorHAnsi"/>
          <w:color w:val="000000"/>
        </w:rPr>
        <w:t xml:space="preserve">decompose and release VOCs. Meanwhile, VOCs brought in from the </w:t>
      </w:r>
      <w:r w:rsidRPr="00027129">
        <w:rPr>
          <w:rFonts w:eastAsia="Times New Roman" w:cstheme="minorHAnsi"/>
          <w:color w:val="000000"/>
        </w:rPr>
        <w:t>outside</w:t>
      </w:r>
      <w:r w:rsidR="002B4925" w:rsidRPr="00027129">
        <w:rPr>
          <w:rFonts w:eastAsia="Times New Roman" w:cstheme="minorHAnsi"/>
          <w:color w:val="000000"/>
        </w:rPr>
        <w:t xml:space="preserve"> can be trapped in the </w:t>
      </w:r>
      <w:r w:rsidRPr="00027129">
        <w:rPr>
          <w:rFonts w:eastAsia="Times New Roman" w:cstheme="minorHAnsi"/>
          <w:color w:val="000000"/>
        </w:rPr>
        <w:t>air conditioning system and diffuse</w:t>
      </w:r>
      <w:r w:rsidR="002B4925" w:rsidRPr="00027129">
        <w:rPr>
          <w:rFonts w:eastAsia="Times New Roman" w:cstheme="minorHAnsi"/>
          <w:color w:val="000000"/>
        </w:rPr>
        <w:t xml:space="preserve"> into</w:t>
      </w:r>
      <w:r w:rsidRPr="00027129">
        <w:rPr>
          <w:rFonts w:eastAsia="Times New Roman" w:cstheme="minorHAnsi"/>
          <w:color w:val="000000"/>
        </w:rPr>
        <w:t xml:space="preserve"> the</w:t>
      </w:r>
      <w:r w:rsidR="002B4925" w:rsidRPr="00027129">
        <w:rPr>
          <w:rFonts w:eastAsia="Times New Roman" w:cstheme="minorHAnsi"/>
          <w:color w:val="000000"/>
        </w:rPr>
        <w:t xml:space="preserve"> vehicle</w:t>
      </w:r>
      <w:r w:rsidRPr="00027129">
        <w:rPr>
          <w:rFonts w:eastAsia="Times New Roman" w:cstheme="minorHAnsi"/>
          <w:color w:val="000000"/>
        </w:rPr>
        <w:t>’s interior</w:t>
      </w:r>
      <w:r w:rsidR="002B4925" w:rsidRPr="00027129">
        <w:rPr>
          <w:rFonts w:eastAsia="Times New Roman" w:cstheme="minorHAnsi"/>
          <w:color w:val="000000"/>
        </w:rPr>
        <w:t xml:space="preserve">. </w:t>
      </w:r>
    </w:p>
    <w:p w14:paraId="25F90044" w14:textId="305C09CA"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These VOCs mainly include acetaldehyde, acrolein, benzene, ethylbenzene, styrene, toluene, </w:t>
      </w:r>
      <w:r w:rsidR="003702B8">
        <w:rPr>
          <w:rFonts w:eastAsia="Times New Roman" w:cstheme="minorHAnsi"/>
          <w:color w:val="000000"/>
        </w:rPr>
        <w:t xml:space="preserve">and </w:t>
      </w:r>
      <w:r w:rsidRPr="00027129">
        <w:rPr>
          <w:rFonts w:eastAsia="Times New Roman" w:cstheme="minorHAnsi"/>
          <w:color w:val="000000"/>
        </w:rPr>
        <w:t>xylene,</w:t>
      </w:r>
      <w:r w:rsidR="007C0ABF" w:rsidRPr="00027129">
        <w:rPr>
          <w:rFonts w:eastAsia="Times New Roman" w:cstheme="minorHAnsi"/>
          <w:color w:val="000000"/>
        </w:rPr>
        <w:t xml:space="preserve"> most of which can cause cancer,</w:t>
      </w:r>
      <w:r w:rsidRPr="00027129">
        <w:rPr>
          <w:rFonts w:eastAsia="Times New Roman" w:cstheme="minorHAnsi"/>
          <w:color w:val="000000"/>
        </w:rPr>
        <w:t xml:space="preserve"> or increase the risk </w:t>
      </w:r>
      <w:r w:rsidR="007C0ABF" w:rsidRPr="00027129">
        <w:rPr>
          <w:rFonts w:eastAsia="Times New Roman" w:cstheme="minorHAnsi"/>
          <w:color w:val="000000"/>
        </w:rPr>
        <w:t xml:space="preserve">of developing cancer </w:t>
      </w:r>
      <w:r w:rsidRPr="00027129">
        <w:rPr>
          <w:rFonts w:eastAsia="Times New Roman" w:cstheme="minorHAnsi"/>
          <w:color w:val="000000"/>
        </w:rPr>
        <w:t xml:space="preserve">long term. </w:t>
      </w:r>
      <w:r w:rsidR="007C0ABF" w:rsidRPr="00027129">
        <w:rPr>
          <w:rFonts w:eastAsia="Times New Roman" w:cstheme="minorHAnsi"/>
          <w:color w:val="000000"/>
        </w:rPr>
        <w:t xml:space="preserve">People briefly exposed may </w:t>
      </w:r>
      <w:r w:rsidRPr="00027129">
        <w:rPr>
          <w:rFonts w:eastAsia="Times New Roman" w:cstheme="minorHAnsi"/>
          <w:color w:val="000000"/>
        </w:rPr>
        <w:t>experience headache</w:t>
      </w:r>
      <w:r w:rsidR="007C0ABF" w:rsidRPr="00027129">
        <w:rPr>
          <w:rFonts w:eastAsia="Times New Roman" w:cstheme="minorHAnsi"/>
          <w:color w:val="000000"/>
        </w:rPr>
        <w:t>s</w:t>
      </w:r>
      <w:r w:rsidRPr="00027129">
        <w:rPr>
          <w:rFonts w:eastAsia="Times New Roman" w:cstheme="minorHAnsi"/>
          <w:color w:val="000000"/>
        </w:rPr>
        <w:t xml:space="preserve">, </w:t>
      </w:r>
      <w:r w:rsidR="007C0ABF" w:rsidRPr="00027129">
        <w:rPr>
          <w:rFonts w:eastAsia="Times New Roman" w:cstheme="minorHAnsi"/>
          <w:color w:val="000000"/>
        </w:rPr>
        <w:t>nausea</w:t>
      </w:r>
      <w:r w:rsidRPr="00027129">
        <w:rPr>
          <w:rFonts w:eastAsia="Times New Roman" w:cstheme="minorHAnsi"/>
          <w:color w:val="000000"/>
        </w:rPr>
        <w:t>, dizziness,</w:t>
      </w:r>
      <w:r w:rsidR="003702B8">
        <w:rPr>
          <w:rFonts w:eastAsia="Times New Roman" w:cstheme="minorHAnsi"/>
          <w:color w:val="000000"/>
        </w:rPr>
        <w:t xml:space="preserve"> and</w:t>
      </w:r>
      <w:r w:rsidRPr="00027129">
        <w:rPr>
          <w:rFonts w:eastAsia="Times New Roman" w:cstheme="minorHAnsi"/>
          <w:color w:val="000000"/>
        </w:rPr>
        <w:t xml:space="preserve"> </w:t>
      </w:r>
      <w:r w:rsidR="007C0ABF" w:rsidRPr="00027129">
        <w:rPr>
          <w:rFonts w:eastAsia="Times New Roman" w:cstheme="minorHAnsi"/>
          <w:color w:val="000000"/>
        </w:rPr>
        <w:t>difficulty concentrating</w:t>
      </w:r>
      <w:r w:rsidRPr="00027129">
        <w:rPr>
          <w:rFonts w:eastAsia="Times New Roman" w:cstheme="minorHAnsi"/>
          <w:color w:val="000000"/>
        </w:rPr>
        <w:t xml:space="preserve">, </w:t>
      </w:r>
      <w:r w:rsidR="003702B8">
        <w:rPr>
          <w:rFonts w:eastAsia="Times New Roman" w:cstheme="minorHAnsi"/>
          <w:color w:val="000000"/>
        </w:rPr>
        <w:t xml:space="preserve">which </w:t>
      </w:r>
      <w:r w:rsidR="007C0ABF" w:rsidRPr="00027129">
        <w:rPr>
          <w:rFonts w:eastAsia="Times New Roman" w:cstheme="minorHAnsi"/>
          <w:color w:val="000000"/>
        </w:rPr>
        <w:t xml:space="preserve">can </w:t>
      </w:r>
      <w:r w:rsidRPr="00027129">
        <w:rPr>
          <w:rFonts w:eastAsia="Times New Roman" w:cstheme="minorHAnsi"/>
          <w:color w:val="000000"/>
        </w:rPr>
        <w:t xml:space="preserve">increase the risk of </w:t>
      </w:r>
      <w:r w:rsidR="007C0ABF" w:rsidRPr="00027129">
        <w:rPr>
          <w:rFonts w:eastAsia="Times New Roman" w:cstheme="minorHAnsi"/>
          <w:color w:val="000000"/>
        </w:rPr>
        <w:t xml:space="preserve">an </w:t>
      </w:r>
      <w:r w:rsidRPr="00027129">
        <w:rPr>
          <w:rFonts w:eastAsia="Times New Roman" w:cstheme="minorHAnsi"/>
          <w:color w:val="000000"/>
        </w:rPr>
        <w:t>accident.</w:t>
      </w:r>
    </w:p>
    <w:p w14:paraId="5C8BEF57"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Environment</w:t>
      </w:r>
    </w:p>
    <w:p w14:paraId="7F69D71C" w14:textId="2F82EDA4"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lastRenderedPageBreak/>
        <w:t>The source of po</w:t>
      </w:r>
      <w:r w:rsidR="00C44713" w:rsidRPr="00027129">
        <w:rPr>
          <w:rFonts w:eastAsia="Times New Roman" w:cstheme="minorHAnsi"/>
          <w:color w:val="000000"/>
        </w:rPr>
        <w:t xml:space="preserve">llutants in environmental air can vary greatly </w:t>
      </w:r>
      <w:r w:rsidR="003702B8">
        <w:rPr>
          <w:rFonts w:eastAsia="Times New Roman" w:cstheme="minorHAnsi"/>
          <w:color w:val="000000"/>
        </w:rPr>
        <w:t>depending on</w:t>
      </w:r>
      <w:r w:rsidR="003702B8" w:rsidRPr="00027129">
        <w:rPr>
          <w:rFonts w:eastAsia="Times New Roman" w:cstheme="minorHAnsi"/>
          <w:color w:val="000000"/>
        </w:rPr>
        <w:t xml:space="preserve"> </w:t>
      </w:r>
      <w:r w:rsidR="000015AB">
        <w:rPr>
          <w:rFonts w:eastAsia="Times New Roman" w:cstheme="minorHAnsi"/>
          <w:color w:val="000000"/>
        </w:rPr>
        <w:t>combustion</w:t>
      </w:r>
      <w:r w:rsidRPr="00027129">
        <w:rPr>
          <w:rFonts w:eastAsia="Times New Roman" w:cstheme="minorHAnsi"/>
          <w:color w:val="000000"/>
        </w:rPr>
        <w:t xml:space="preserve"> discharges </w:t>
      </w:r>
      <w:r w:rsidR="000015AB">
        <w:rPr>
          <w:rFonts w:eastAsia="Times New Roman" w:cstheme="minorHAnsi"/>
          <w:color w:val="000000"/>
        </w:rPr>
        <w:t xml:space="preserve">and emission </w:t>
      </w:r>
      <w:r w:rsidR="003702B8">
        <w:rPr>
          <w:rFonts w:eastAsia="Times New Roman" w:cstheme="minorHAnsi"/>
          <w:color w:val="000000"/>
        </w:rPr>
        <w:t>levels</w:t>
      </w:r>
      <w:r w:rsidR="003702B8" w:rsidRPr="00027129">
        <w:rPr>
          <w:rFonts w:eastAsia="Times New Roman" w:cstheme="minorHAnsi"/>
          <w:color w:val="000000"/>
        </w:rPr>
        <w:t xml:space="preserve"> </w:t>
      </w:r>
      <w:r w:rsidR="003702B8">
        <w:rPr>
          <w:rFonts w:eastAsia="Times New Roman" w:cstheme="minorHAnsi"/>
          <w:color w:val="000000"/>
        </w:rPr>
        <w:t xml:space="preserve">from manufacturing </w:t>
      </w:r>
      <w:r w:rsidR="000015AB">
        <w:rPr>
          <w:rFonts w:eastAsia="Times New Roman" w:cstheme="minorHAnsi"/>
          <w:color w:val="000000"/>
        </w:rPr>
        <w:t>and</w:t>
      </w:r>
      <w:r w:rsidR="003702B8">
        <w:rPr>
          <w:rFonts w:eastAsia="Times New Roman" w:cstheme="minorHAnsi"/>
          <w:color w:val="000000"/>
        </w:rPr>
        <w:t xml:space="preserve"> power plants</w:t>
      </w:r>
      <w:r w:rsidR="000015AB">
        <w:rPr>
          <w:rFonts w:eastAsia="Times New Roman" w:cstheme="minorHAnsi"/>
          <w:color w:val="000000"/>
        </w:rPr>
        <w:t>. Pollutants also come from</w:t>
      </w:r>
      <w:r w:rsidR="003702B8" w:rsidRPr="00027129">
        <w:rPr>
          <w:rFonts w:eastAsia="Times New Roman" w:cstheme="minorHAnsi"/>
          <w:color w:val="000000"/>
        </w:rPr>
        <w:t xml:space="preserve"> </w:t>
      </w:r>
      <w:r w:rsidR="000015AB">
        <w:rPr>
          <w:rFonts w:eastAsia="Times New Roman" w:cstheme="minorHAnsi"/>
          <w:color w:val="000000"/>
        </w:rPr>
        <w:t xml:space="preserve">fuel </w:t>
      </w:r>
      <w:r w:rsidRPr="00027129">
        <w:rPr>
          <w:rFonts w:eastAsia="Times New Roman" w:cstheme="minorHAnsi"/>
          <w:color w:val="000000"/>
        </w:rPr>
        <w:t xml:space="preserve">burning </w:t>
      </w:r>
      <w:r w:rsidR="000015AB">
        <w:rPr>
          <w:rFonts w:eastAsia="Times New Roman" w:cstheme="minorHAnsi"/>
          <w:color w:val="000000"/>
        </w:rPr>
        <w:t>at</w:t>
      </w:r>
      <w:r w:rsidRPr="00027129">
        <w:rPr>
          <w:rFonts w:eastAsia="Times New Roman" w:cstheme="minorHAnsi"/>
          <w:color w:val="000000"/>
        </w:rPr>
        <w:t xml:space="preserve"> agricultural plants, pesticide</w:t>
      </w:r>
      <w:r w:rsidR="000015AB">
        <w:rPr>
          <w:rFonts w:eastAsia="Times New Roman" w:cstheme="minorHAnsi"/>
          <w:color w:val="000000"/>
        </w:rPr>
        <w:t xml:space="preserve"> vaporization</w:t>
      </w:r>
      <w:r w:rsidRPr="00027129">
        <w:rPr>
          <w:rFonts w:eastAsia="Times New Roman" w:cstheme="minorHAnsi"/>
          <w:color w:val="000000"/>
        </w:rPr>
        <w:t xml:space="preserve">, burning and rotting trash, painting and decorative materials in construction, automobile exhaust, leaking of industrial gases, sites of manufacturing accidents, vaporization of chemicals, etc. </w:t>
      </w:r>
      <w:r w:rsidR="00C44713" w:rsidRPr="00027129">
        <w:rPr>
          <w:rFonts w:eastAsia="Times New Roman" w:cstheme="minorHAnsi"/>
          <w:color w:val="000000"/>
        </w:rPr>
        <w:t xml:space="preserve">Usually, the chemicals </w:t>
      </w:r>
      <w:r w:rsidRPr="00027129">
        <w:rPr>
          <w:rFonts w:eastAsia="Times New Roman" w:cstheme="minorHAnsi"/>
          <w:color w:val="000000"/>
        </w:rPr>
        <w:t xml:space="preserve">can diffuse, condense, react or be absorbed </w:t>
      </w:r>
      <w:r w:rsidR="00C44713" w:rsidRPr="00027129">
        <w:rPr>
          <w:rFonts w:eastAsia="Times New Roman" w:cstheme="minorHAnsi"/>
          <w:color w:val="000000"/>
        </w:rPr>
        <w:t>to spell any major concerns</w:t>
      </w:r>
      <w:r w:rsidRPr="00027129">
        <w:rPr>
          <w:rFonts w:eastAsia="Times New Roman" w:cstheme="minorHAnsi"/>
          <w:color w:val="000000"/>
        </w:rPr>
        <w:t xml:space="preserve">. </w:t>
      </w:r>
      <w:r w:rsidR="00C44713" w:rsidRPr="00027129">
        <w:rPr>
          <w:rFonts w:eastAsia="Times New Roman" w:cstheme="minorHAnsi"/>
          <w:color w:val="000000"/>
        </w:rPr>
        <w:t>However, i</w:t>
      </w:r>
      <w:r w:rsidRPr="00027129">
        <w:rPr>
          <w:rFonts w:eastAsia="Times New Roman" w:cstheme="minorHAnsi"/>
          <w:color w:val="000000"/>
        </w:rPr>
        <w:t xml:space="preserve">f </w:t>
      </w:r>
      <w:r w:rsidR="00C44713" w:rsidRPr="00027129">
        <w:rPr>
          <w:rFonts w:eastAsia="Times New Roman" w:cstheme="minorHAnsi"/>
          <w:color w:val="000000"/>
        </w:rPr>
        <w:t>they are allowed accumulate and reach a</w:t>
      </w:r>
      <w:r w:rsidRPr="00027129">
        <w:rPr>
          <w:rFonts w:eastAsia="Times New Roman" w:cstheme="minorHAnsi"/>
          <w:color w:val="000000"/>
        </w:rPr>
        <w:t xml:space="preserve"> critical </w:t>
      </w:r>
      <w:r w:rsidR="00C44713" w:rsidRPr="00027129">
        <w:rPr>
          <w:rFonts w:eastAsia="Times New Roman" w:cstheme="minorHAnsi"/>
          <w:color w:val="000000"/>
        </w:rPr>
        <w:t>concentration the</w:t>
      </w:r>
      <w:r w:rsidRPr="00027129">
        <w:rPr>
          <w:rFonts w:eastAsia="Times New Roman" w:cstheme="minorHAnsi"/>
          <w:color w:val="000000"/>
        </w:rPr>
        <w:t xml:space="preserve"> negative effect</w:t>
      </w:r>
      <w:r w:rsidR="00C44713" w:rsidRPr="00027129">
        <w:rPr>
          <w:rFonts w:eastAsia="Times New Roman" w:cstheme="minorHAnsi"/>
          <w:color w:val="000000"/>
        </w:rPr>
        <w:t>s</w:t>
      </w:r>
      <w:r w:rsidRPr="00027129">
        <w:rPr>
          <w:rFonts w:eastAsia="Times New Roman" w:cstheme="minorHAnsi"/>
          <w:color w:val="000000"/>
        </w:rPr>
        <w:t xml:space="preserve"> </w:t>
      </w:r>
      <w:r w:rsidR="00C44713" w:rsidRPr="00027129">
        <w:rPr>
          <w:rFonts w:eastAsia="Times New Roman" w:cstheme="minorHAnsi"/>
          <w:color w:val="000000"/>
        </w:rPr>
        <w:t xml:space="preserve">must be treated and rectified immediately. </w:t>
      </w:r>
    </w:p>
    <w:p w14:paraId="1A6E4CB4" w14:textId="1FF799DD"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These pollutants may contain ammonia, sulfur dioxide, 1,2-dichlorobenzene, 1,2-dibromoethane, 1,1-dichloroethene, allyl chloride, benzene, xylene, styrene, toluene, </w:t>
      </w:r>
      <w:proofErr w:type="spellStart"/>
      <w:r w:rsidRPr="00027129">
        <w:rPr>
          <w:rFonts w:eastAsia="Times New Roman" w:cstheme="minorHAnsi"/>
          <w:color w:val="000000"/>
        </w:rPr>
        <w:t>dichloropropene</w:t>
      </w:r>
      <w:proofErr w:type="spellEnd"/>
      <w:r w:rsidRPr="00027129">
        <w:rPr>
          <w:rFonts w:eastAsia="Times New Roman" w:cstheme="minorHAnsi"/>
          <w:color w:val="000000"/>
        </w:rPr>
        <w:t xml:space="preserve">, etc. These pollutants have negative effects to </w:t>
      </w:r>
      <w:r w:rsidR="00C44713" w:rsidRPr="00027129">
        <w:rPr>
          <w:rFonts w:eastAsia="Times New Roman" w:cstheme="minorHAnsi"/>
          <w:color w:val="000000"/>
        </w:rPr>
        <w:t>all forms of life</w:t>
      </w:r>
      <w:r w:rsidRPr="00027129">
        <w:rPr>
          <w:rFonts w:eastAsia="Times New Roman" w:cstheme="minorHAnsi"/>
          <w:color w:val="000000"/>
        </w:rPr>
        <w:t xml:space="preserve">, while some VOCs </w:t>
      </w:r>
      <w:r w:rsidR="00C44713" w:rsidRPr="00027129">
        <w:rPr>
          <w:rFonts w:eastAsia="Times New Roman" w:cstheme="minorHAnsi"/>
          <w:color w:val="000000"/>
        </w:rPr>
        <w:t>can become</w:t>
      </w:r>
      <w:r w:rsidRPr="00027129">
        <w:rPr>
          <w:rFonts w:eastAsia="Times New Roman" w:cstheme="minorHAnsi"/>
          <w:color w:val="000000"/>
        </w:rPr>
        <w:t xml:space="preserve"> poisonous to animals and plants </w:t>
      </w:r>
      <w:r w:rsidR="0042250B">
        <w:rPr>
          <w:rFonts w:eastAsia="Times New Roman" w:cstheme="minorHAnsi"/>
          <w:color w:val="000000"/>
        </w:rPr>
        <w:t xml:space="preserve">when </w:t>
      </w:r>
      <w:r w:rsidR="00C44713" w:rsidRPr="00027129">
        <w:rPr>
          <w:rFonts w:eastAsia="Times New Roman" w:cstheme="minorHAnsi"/>
          <w:color w:val="000000"/>
        </w:rPr>
        <w:t>exposed to sunlight, and contribute to the development of cancer in humans.</w:t>
      </w:r>
    </w:p>
    <w:p w14:paraId="14814EDD" w14:textId="77777777" w:rsidR="002B4925" w:rsidRPr="00027129" w:rsidRDefault="00C44713"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Pollution</w:t>
      </w:r>
    </w:p>
    <w:p w14:paraId="3FBB33F9" w14:textId="3FB774C3"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Similar to those </w:t>
      </w:r>
      <w:r w:rsidR="00C44713" w:rsidRPr="00027129">
        <w:rPr>
          <w:rFonts w:eastAsia="Times New Roman" w:cstheme="minorHAnsi"/>
          <w:color w:val="000000"/>
        </w:rPr>
        <w:t>VOCs found in the air</w:t>
      </w:r>
      <w:r w:rsidRPr="00027129">
        <w:rPr>
          <w:rFonts w:eastAsia="Times New Roman" w:cstheme="minorHAnsi"/>
          <w:color w:val="000000"/>
        </w:rPr>
        <w:t>,</w:t>
      </w:r>
      <w:r w:rsidR="00C44713" w:rsidRPr="00027129">
        <w:rPr>
          <w:rFonts w:eastAsia="Times New Roman" w:cstheme="minorHAnsi"/>
          <w:color w:val="000000"/>
        </w:rPr>
        <w:t xml:space="preserve"> pollutants can come from almost anywhere</w:t>
      </w:r>
      <w:r w:rsidRPr="00027129">
        <w:rPr>
          <w:rFonts w:eastAsia="Times New Roman" w:cstheme="minorHAnsi"/>
          <w:color w:val="000000"/>
        </w:rPr>
        <w:t xml:space="preserve">, but </w:t>
      </w:r>
      <w:r w:rsidR="00C44713" w:rsidRPr="00027129">
        <w:rPr>
          <w:rFonts w:eastAsia="Times New Roman" w:cstheme="minorHAnsi"/>
          <w:color w:val="000000"/>
        </w:rPr>
        <w:t>more specifically</w:t>
      </w:r>
      <w:r w:rsidR="0042250B">
        <w:rPr>
          <w:rFonts w:eastAsia="Times New Roman" w:cstheme="minorHAnsi"/>
          <w:color w:val="000000"/>
        </w:rPr>
        <w:t>, they</w:t>
      </w:r>
      <w:r w:rsidR="00C44713" w:rsidRPr="00027129">
        <w:rPr>
          <w:rFonts w:eastAsia="Times New Roman" w:cstheme="minorHAnsi"/>
          <w:color w:val="000000"/>
        </w:rPr>
        <w:t xml:space="preserve"> can result </w:t>
      </w:r>
      <w:r w:rsidRPr="00027129">
        <w:rPr>
          <w:rFonts w:eastAsia="Times New Roman" w:cstheme="minorHAnsi"/>
          <w:color w:val="000000"/>
        </w:rPr>
        <w:t>from industry discharges, combustion and sewage</w:t>
      </w:r>
      <w:r w:rsidR="0042250B">
        <w:rPr>
          <w:rFonts w:eastAsia="Times New Roman" w:cstheme="minorHAnsi"/>
          <w:color w:val="000000"/>
        </w:rPr>
        <w:t>.</w:t>
      </w:r>
      <w:r w:rsidR="0042250B" w:rsidRPr="00027129">
        <w:rPr>
          <w:rFonts w:eastAsia="Times New Roman" w:cstheme="minorHAnsi"/>
          <w:color w:val="000000"/>
        </w:rPr>
        <w:t xml:space="preserve"> </w:t>
      </w:r>
      <w:r w:rsidR="0042250B">
        <w:rPr>
          <w:rFonts w:eastAsia="Times New Roman" w:cstheme="minorHAnsi"/>
          <w:color w:val="000000"/>
        </w:rPr>
        <w:t xml:space="preserve">VOCs can be found on </w:t>
      </w:r>
      <w:r w:rsidRPr="00027129">
        <w:rPr>
          <w:rFonts w:eastAsia="Times New Roman" w:cstheme="minorHAnsi"/>
          <w:color w:val="000000"/>
        </w:rPr>
        <w:t xml:space="preserve">sites of manufacturing accidents, </w:t>
      </w:r>
      <w:r w:rsidR="0042250B">
        <w:rPr>
          <w:rFonts w:eastAsia="Times New Roman" w:cstheme="minorHAnsi"/>
          <w:color w:val="000000"/>
        </w:rPr>
        <w:t xml:space="preserve">in </w:t>
      </w:r>
      <w:r w:rsidRPr="00027129">
        <w:rPr>
          <w:rFonts w:eastAsia="Times New Roman" w:cstheme="minorHAnsi"/>
          <w:color w:val="000000"/>
        </w:rPr>
        <w:t>household sewage, agricultural waste</w:t>
      </w:r>
      <w:r w:rsidR="0042250B">
        <w:rPr>
          <w:rFonts w:eastAsia="Times New Roman" w:cstheme="minorHAnsi"/>
          <w:color w:val="000000"/>
        </w:rPr>
        <w:t>,</w:t>
      </w:r>
      <w:r w:rsidRPr="00027129">
        <w:rPr>
          <w:rFonts w:eastAsia="Times New Roman" w:cstheme="minorHAnsi"/>
          <w:color w:val="000000"/>
        </w:rPr>
        <w:t xml:space="preserve"> and so </w:t>
      </w:r>
      <w:r w:rsidR="0042250B">
        <w:rPr>
          <w:rFonts w:eastAsia="Times New Roman" w:cstheme="minorHAnsi"/>
          <w:color w:val="000000"/>
        </w:rPr>
        <w:t>on</w:t>
      </w:r>
      <w:r w:rsidRPr="00027129">
        <w:rPr>
          <w:rFonts w:eastAsia="Times New Roman" w:cstheme="minorHAnsi"/>
          <w:color w:val="000000"/>
        </w:rPr>
        <w:t xml:space="preserve">. The pollutants from such sources are usually of high concentration, </w:t>
      </w:r>
      <w:r w:rsidR="00C44713" w:rsidRPr="00027129">
        <w:rPr>
          <w:rFonts w:eastAsia="Times New Roman" w:cstheme="minorHAnsi"/>
          <w:color w:val="000000"/>
        </w:rPr>
        <w:t>meaning humans are more susceptible to disease.</w:t>
      </w:r>
      <w:r w:rsidRPr="00027129">
        <w:rPr>
          <w:rFonts w:eastAsia="Times New Roman" w:cstheme="minorHAnsi"/>
          <w:color w:val="000000"/>
        </w:rPr>
        <w:t xml:space="preserve"> </w:t>
      </w:r>
      <w:r w:rsidR="00C44713" w:rsidRPr="00027129">
        <w:rPr>
          <w:rFonts w:eastAsia="Times New Roman" w:cstheme="minorHAnsi"/>
          <w:color w:val="000000"/>
        </w:rPr>
        <w:t>These types of VOCs are very difficult to diffuse quickly and are some of the most dangerous.</w:t>
      </w:r>
    </w:p>
    <w:p w14:paraId="0BC5C06F" w14:textId="5C39507D" w:rsidR="002B4925" w:rsidRPr="00027129" w:rsidRDefault="002B4925" w:rsidP="002B4925">
      <w:pPr>
        <w:spacing w:before="240" w:after="240" w:line="240" w:lineRule="auto"/>
        <w:rPr>
          <w:rFonts w:eastAsia="Times New Roman" w:cstheme="minorHAnsi"/>
          <w:sz w:val="24"/>
          <w:szCs w:val="24"/>
        </w:rPr>
      </w:pPr>
      <w:r w:rsidRPr="00027129">
        <w:rPr>
          <w:rFonts w:eastAsia="Times New Roman" w:cstheme="minorHAnsi"/>
          <w:color w:val="000000"/>
        </w:rPr>
        <w:t xml:space="preserve">These pollutants are usually acetone, anisole, benzaldehyde, benzene, butyl acetate, cyclopentanone, ethylbenzene, heptane, isopropanol, xylene, styrene, toluene, </w:t>
      </w:r>
      <w:r w:rsidR="00846F86" w:rsidRPr="00027129">
        <w:rPr>
          <w:rFonts w:eastAsia="Times New Roman" w:cstheme="minorHAnsi"/>
          <w:color w:val="000000"/>
        </w:rPr>
        <w:t xml:space="preserve">etc. Like many other VOCs previously listed, these chemicals are carcinogenic, and </w:t>
      </w:r>
      <w:r w:rsidR="005C06D7" w:rsidRPr="00027129">
        <w:rPr>
          <w:rFonts w:eastAsia="Times New Roman" w:cstheme="minorHAnsi"/>
          <w:color w:val="000000"/>
        </w:rPr>
        <w:t>tend to</w:t>
      </w:r>
      <w:r w:rsidR="00846F86" w:rsidRPr="00027129">
        <w:rPr>
          <w:rFonts w:eastAsia="Times New Roman" w:cstheme="minorHAnsi"/>
          <w:color w:val="000000"/>
        </w:rPr>
        <w:t xml:space="preserve"> damage the central nervous system. </w:t>
      </w:r>
    </w:p>
    <w:p w14:paraId="3C742828" w14:textId="77777777" w:rsidR="002B4925" w:rsidRPr="00027129" w:rsidRDefault="002B4925" w:rsidP="002B4925">
      <w:pPr>
        <w:spacing w:before="200" w:after="200" w:line="240" w:lineRule="auto"/>
        <w:rPr>
          <w:rFonts w:eastAsia="Times New Roman" w:cstheme="minorHAnsi"/>
          <w:sz w:val="24"/>
          <w:szCs w:val="24"/>
        </w:rPr>
      </w:pPr>
      <w:r w:rsidRPr="00027129">
        <w:rPr>
          <w:rFonts w:eastAsia="Times New Roman" w:cstheme="minorHAnsi"/>
          <w:b/>
          <w:bCs/>
          <w:color w:val="000000"/>
          <w:sz w:val="24"/>
          <w:szCs w:val="24"/>
        </w:rPr>
        <w:t>Water</w:t>
      </w:r>
    </w:p>
    <w:p w14:paraId="4F356B76" w14:textId="467672D6" w:rsidR="002B4925" w:rsidRPr="00027129" w:rsidRDefault="00846F86" w:rsidP="002B4925">
      <w:pPr>
        <w:spacing w:before="240" w:after="240" w:line="240" w:lineRule="auto"/>
        <w:rPr>
          <w:rFonts w:eastAsia="Times New Roman" w:cstheme="minorHAnsi"/>
          <w:sz w:val="24"/>
          <w:szCs w:val="24"/>
        </w:rPr>
      </w:pPr>
      <w:r w:rsidRPr="00027129">
        <w:rPr>
          <w:rFonts w:eastAsia="Times New Roman" w:cstheme="minorHAnsi"/>
          <w:color w:val="000000"/>
        </w:rPr>
        <w:t>While w</w:t>
      </w:r>
      <w:r w:rsidR="002B4925" w:rsidRPr="00027129">
        <w:rPr>
          <w:rFonts w:eastAsia="Times New Roman" w:cstheme="minorHAnsi"/>
          <w:color w:val="000000"/>
        </w:rPr>
        <w:t xml:space="preserve">ater is a crucial </w:t>
      </w:r>
      <w:r w:rsidRPr="00027129">
        <w:rPr>
          <w:rFonts w:eastAsia="Times New Roman" w:cstheme="minorHAnsi"/>
          <w:color w:val="000000"/>
        </w:rPr>
        <w:t>building block to support life</w:t>
      </w:r>
      <w:r w:rsidR="002B4925" w:rsidRPr="00027129">
        <w:rPr>
          <w:rFonts w:eastAsia="Times New Roman" w:cstheme="minorHAnsi"/>
          <w:color w:val="000000"/>
        </w:rPr>
        <w:t xml:space="preserve">, </w:t>
      </w:r>
      <w:r w:rsidRPr="00027129">
        <w:rPr>
          <w:rFonts w:eastAsia="Times New Roman" w:cstheme="minorHAnsi"/>
          <w:color w:val="000000"/>
        </w:rPr>
        <w:t>VOC pollution</w:t>
      </w:r>
      <w:r w:rsidR="002B4925" w:rsidRPr="00027129">
        <w:rPr>
          <w:rFonts w:eastAsia="Times New Roman" w:cstheme="minorHAnsi"/>
          <w:color w:val="000000"/>
        </w:rPr>
        <w:t xml:space="preserve"> of water can consequently affect the entire ecosphere. The </w:t>
      </w:r>
      <w:r w:rsidRPr="00027129">
        <w:rPr>
          <w:rFonts w:eastAsia="Times New Roman" w:cstheme="minorHAnsi"/>
          <w:color w:val="000000"/>
        </w:rPr>
        <w:t xml:space="preserve">sheer </w:t>
      </w:r>
      <w:r w:rsidR="002B4925" w:rsidRPr="00027129">
        <w:rPr>
          <w:rFonts w:eastAsia="Times New Roman" w:cstheme="minorHAnsi"/>
          <w:color w:val="000000"/>
        </w:rPr>
        <w:t xml:space="preserve">mobility of water makes it </w:t>
      </w:r>
      <w:r w:rsidRPr="00027129">
        <w:rPr>
          <w:rFonts w:eastAsia="Times New Roman" w:cstheme="minorHAnsi"/>
          <w:color w:val="000000"/>
        </w:rPr>
        <w:t xml:space="preserve">extremely </w:t>
      </w:r>
      <w:r w:rsidR="005C06D7">
        <w:rPr>
          <w:rFonts w:eastAsia="Times New Roman" w:cstheme="minorHAnsi"/>
          <w:color w:val="000000"/>
        </w:rPr>
        <w:t>easy</w:t>
      </w:r>
      <w:r w:rsidR="005C06D7" w:rsidRPr="00027129">
        <w:rPr>
          <w:rFonts w:eastAsia="Times New Roman" w:cstheme="minorHAnsi"/>
          <w:color w:val="000000"/>
        </w:rPr>
        <w:t xml:space="preserve"> </w:t>
      </w:r>
      <w:r w:rsidRPr="00027129">
        <w:rPr>
          <w:rFonts w:eastAsia="Times New Roman" w:cstheme="minorHAnsi"/>
          <w:color w:val="000000"/>
        </w:rPr>
        <w:t xml:space="preserve">to contaminate, as pollutants can easily be </w:t>
      </w:r>
      <w:r w:rsidR="002B4925" w:rsidRPr="00027129">
        <w:rPr>
          <w:rFonts w:eastAsia="Times New Roman" w:cstheme="minorHAnsi"/>
          <w:color w:val="000000"/>
        </w:rPr>
        <w:t xml:space="preserve">carried </w:t>
      </w:r>
      <w:r w:rsidRPr="00027129">
        <w:rPr>
          <w:rFonts w:eastAsia="Times New Roman" w:cstheme="minorHAnsi"/>
          <w:color w:val="000000"/>
        </w:rPr>
        <w:t>through the</w:t>
      </w:r>
      <w:r w:rsidR="002B4925" w:rsidRPr="00027129">
        <w:rPr>
          <w:rFonts w:eastAsia="Times New Roman" w:cstheme="minorHAnsi"/>
          <w:color w:val="000000"/>
        </w:rPr>
        <w:t xml:space="preserve"> aquatic system and cause global pollution. Some of the pollutants c</w:t>
      </w:r>
      <w:r w:rsidRPr="00027129">
        <w:rPr>
          <w:rFonts w:eastAsia="Times New Roman" w:cstheme="minorHAnsi"/>
          <w:color w:val="000000"/>
        </w:rPr>
        <w:t xml:space="preserve">an be degraded by microorganisms, </w:t>
      </w:r>
      <w:r w:rsidR="005C06D7">
        <w:rPr>
          <w:rFonts w:eastAsia="Times New Roman" w:cstheme="minorHAnsi"/>
          <w:color w:val="000000"/>
        </w:rPr>
        <w:t>which limit</w:t>
      </w:r>
      <w:r w:rsidRPr="00027129">
        <w:rPr>
          <w:rFonts w:eastAsia="Times New Roman" w:cstheme="minorHAnsi"/>
          <w:color w:val="000000"/>
        </w:rPr>
        <w:t xml:space="preserve"> the damage they can cause,</w:t>
      </w:r>
      <w:r w:rsidR="002B4925" w:rsidRPr="00027129">
        <w:rPr>
          <w:rFonts w:eastAsia="Times New Roman" w:cstheme="minorHAnsi"/>
          <w:color w:val="000000"/>
        </w:rPr>
        <w:t xml:space="preserve"> while </w:t>
      </w:r>
      <w:r w:rsidRPr="00027129">
        <w:rPr>
          <w:rFonts w:eastAsia="Times New Roman" w:cstheme="minorHAnsi"/>
          <w:color w:val="000000"/>
        </w:rPr>
        <w:t>others simply cannot</w:t>
      </w:r>
      <w:r w:rsidR="002B4925" w:rsidRPr="00027129">
        <w:rPr>
          <w:rFonts w:eastAsia="Times New Roman" w:cstheme="minorHAnsi"/>
          <w:color w:val="000000"/>
        </w:rPr>
        <w:t>.</w:t>
      </w:r>
      <w:r w:rsidRPr="00027129">
        <w:rPr>
          <w:rFonts w:eastAsia="Times New Roman" w:cstheme="minorHAnsi"/>
          <w:color w:val="000000"/>
        </w:rPr>
        <w:t xml:space="preserve"> This is why water is a medium that must constantly be tested to remove harmful VOCs from contaminating the environment at an abnormally quick rate.</w:t>
      </w:r>
    </w:p>
    <w:p w14:paraId="0CC70742" w14:textId="5CBB5523" w:rsidR="00EE171C" w:rsidRPr="00027129" w:rsidRDefault="002B4925" w:rsidP="00027129">
      <w:pPr>
        <w:spacing w:before="240" w:after="240" w:line="240" w:lineRule="auto"/>
        <w:rPr>
          <w:rFonts w:eastAsia="Times New Roman" w:cstheme="minorHAnsi"/>
          <w:sz w:val="24"/>
          <w:szCs w:val="24"/>
        </w:rPr>
      </w:pPr>
      <w:r w:rsidRPr="00027129">
        <w:rPr>
          <w:rFonts w:eastAsia="Times New Roman" w:cstheme="minorHAnsi"/>
          <w:color w:val="000000"/>
        </w:rPr>
        <w:t xml:space="preserve">Common contaminants are 1,2-dichlorobenzene, 1,4-dichlorobenzene, benzene, chlorobenzene, dichloromethane, ethylbenzene, </w:t>
      </w:r>
      <w:proofErr w:type="spellStart"/>
      <w:r w:rsidRPr="00027129">
        <w:rPr>
          <w:rFonts w:eastAsia="Times New Roman" w:cstheme="minorHAnsi"/>
          <w:color w:val="000000"/>
        </w:rPr>
        <w:t>isopropylbenzene</w:t>
      </w:r>
      <w:proofErr w:type="spellEnd"/>
      <w:r w:rsidRPr="00027129">
        <w:rPr>
          <w:rFonts w:eastAsia="Times New Roman" w:cstheme="minorHAnsi"/>
          <w:color w:val="000000"/>
        </w:rPr>
        <w:t xml:space="preserve">, xylene, styrene, toluene, trichloroethylene, etc. </w:t>
      </w:r>
      <w:r w:rsidR="00846F86" w:rsidRPr="00027129">
        <w:rPr>
          <w:rFonts w:eastAsia="Times New Roman" w:cstheme="minorHAnsi"/>
          <w:color w:val="000000"/>
        </w:rPr>
        <w:t>B</w:t>
      </w:r>
      <w:r w:rsidRPr="00027129">
        <w:rPr>
          <w:rFonts w:eastAsia="Times New Roman" w:cstheme="minorHAnsi"/>
          <w:color w:val="000000"/>
        </w:rPr>
        <w:t>enzene and its derivatives, as well as some halogenated hydrocarbons</w:t>
      </w:r>
      <w:r w:rsidR="00846F86" w:rsidRPr="00027129">
        <w:rPr>
          <w:rFonts w:eastAsia="Times New Roman" w:cstheme="minorHAnsi"/>
          <w:color w:val="000000"/>
        </w:rPr>
        <w:t>, are well known toxin</w:t>
      </w:r>
      <w:r w:rsidRPr="00027129">
        <w:rPr>
          <w:rFonts w:eastAsia="Times New Roman" w:cstheme="minorHAnsi"/>
          <w:color w:val="000000"/>
        </w:rPr>
        <w:t xml:space="preserve">s and carcinogens. Living creatures in direct contact with such pollutions </w:t>
      </w:r>
      <w:r w:rsidR="00846F86" w:rsidRPr="00027129">
        <w:rPr>
          <w:rFonts w:eastAsia="Times New Roman" w:cstheme="minorHAnsi"/>
          <w:color w:val="000000"/>
        </w:rPr>
        <w:t>are extremely vulnerable to a myriad of health problems.</w:t>
      </w:r>
    </w:p>
    <w:sectPr w:rsidR="00EE171C" w:rsidRPr="000271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xsfan" w:date="2017-01-09T14:19:00Z" w:initials="x">
    <w:p w14:paraId="225DA250" w14:textId="7D28ACDA" w:rsidR="005F68A9" w:rsidRDefault="005F68A9">
      <w:pPr>
        <w:pStyle w:val="CommentText"/>
      </w:pPr>
      <w:r>
        <w:rPr>
          <w:rStyle w:val="CommentReference"/>
        </w:rPr>
        <w:annotationRef/>
      </w:r>
      <w:r w:rsidR="00EC42A4">
        <w:rPr>
          <w:noProof/>
        </w:rPr>
        <w:t>I don't quite undersand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DA2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3A580" w14:textId="77777777" w:rsidR="004613F0" w:rsidRDefault="004613F0" w:rsidP="00027129">
      <w:pPr>
        <w:spacing w:after="0" w:line="240" w:lineRule="auto"/>
      </w:pPr>
      <w:r>
        <w:separator/>
      </w:r>
    </w:p>
  </w:endnote>
  <w:endnote w:type="continuationSeparator" w:id="0">
    <w:p w14:paraId="644B748B" w14:textId="77777777" w:rsidR="004613F0" w:rsidRDefault="004613F0" w:rsidP="0002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57097"/>
      <w:docPartObj>
        <w:docPartGallery w:val="Page Numbers (Bottom of Page)"/>
        <w:docPartUnique/>
      </w:docPartObj>
    </w:sdtPr>
    <w:sdtEndPr>
      <w:rPr>
        <w:noProof/>
      </w:rPr>
    </w:sdtEndPr>
    <w:sdtContent>
      <w:p w14:paraId="7FD84832" w14:textId="233A4EF4" w:rsidR="003702B8" w:rsidRDefault="003702B8">
        <w:pPr>
          <w:pStyle w:val="Footer"/>
          <w:jc w:val="center"/>
        </w:pPr>
        <w:r>
          <w:fldChar w:fldCharType="begin"/>
        </w:r>
        <w:r>
          <w:instrText xml:space="preserve"> PAGE   \* MERGEFORMAT </w:instrText>
        </w:r>
        <w:r>
          <w:fldChar w:fldCharType="separate"/>
        </w:r>
        <w:r w:rsidR="007C6FD2">
          <w:rPr>
            <w:noProof/>
          </w:rPr>
          <w:t>5</w:t>
        </w:r>
        <w:r>
          <w:rPr>
            <w:noProof/>
          </w:rPr>
          <w:fldChar w:fldCharType="end"/>
        </w:r>
      </w:p>
    </w:sdtContent>
  </w:sdt>
  <w:p w14:paraId="153361AD" w14:textId="77777777" w:rsidR="003702B8" w:rsidRDefault="0037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C5576" w14:textId="77777777" w:rsidR="004613F0" w:rsidRDefault="004613F0" w:rsidP="00027129">
      <w:pPr>
        <w:spacing w:after="0" w:line="240" w:lineRule="auto"/>
      </w:pPr>
      <w:r>
        <w:separator/>
      </w:r>
    </w:p>
  </w:footnote>
  <w:footnote w:type="continuationSeparator" w:id="0">
    <w:p w14:paraId="798D9D09" w14:textId="77777777" w:rsidR="004613F0" w:rsidRDefault="004613F0" w:rsidP="00027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F0E6B"/>
    <w:multiLevelType w:val="multilevel"/>
    <w:tmpl w:val="A008C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A0383"/>
    <w:multiLevelType w:val="hybridMultilevel"/>
    <w:tmpl w:val="C6CC0CB6"/>
    <w:lvl w:ilvl="0" w:tplc="2870A19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F34283C"/>
    <w:multiLevelType w:val="multilevel"/>
    <w:tmpl w:val="A62A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41303"/>
    <w:multiLevelType w:val="multilevel"/>
    <w:tmpl w:val="39E2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80EBF"/>
    <w:multiLevelType w:val="multilevel"/>
    <w:tmpl w:val="CFB63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416AA"/>
    <w:multiLevelType w:val="multilevel"/>
    <w:tmpl w:val="6248F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544C1"/>
    <w:multiLevelType w:val="multilevel"/>
    <w:tmpl w:val="A6BE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4"/>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sfan">
    <w15:presenceInfo w15:providerId="None" w15:userId="xsfan"/>
  </w15:person>
  <w15:person w15:author="Shelly Gao">
    <w15:presenceInfo w15:providerId="Windows Live" w15:userId="3c88dee25c29e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AC"/>
    <w:rsid w:val="000015AB"/>
    <w:rsid w:val="00007368"/>
    <w:rsid w:val="00027129"/>
    <w:rsid w:val="0009394C"/>
    <w:rsid w:val="00097693"/>
    <w:rsid w:val="000B540A"/>
    <w:rsid w:val="000C48A6"/>
    <w:rsid w:val="000F091C"/>
    <w:rsid w:val="00124ABD"/>
    <w:rsid w:val="00143F37"/>
    <w:rsid w:val="00201612"/>
    <w:rsid w:val="002269C6"/>
    <w:rsid w:val="00254559"/>
    <w:rsid w:val="00262B94"/>
    <w:rsid w:val="00264002"/>
    <w:rsid w:val="002B4925"/>
    <w:rsid w:val="002D52D4"/>
    <w:rsid w:val="002E12F4"/>
    <w:rsid w:val="002F27F6"/>
    <w:rsid w:val="003072D4"/>
    <w:rsid w:val="0032527A"/>
    <w:rsid w:val="003540EE"/>
    <w:rsid w:val="003702B8"/>
    <w:rsid w:val="0042250B"/>
    <w:rsid w:val="004302E1"/>
    <w:rsid w:val="004315AC"/>
    <w:rsid w:val="004333AF"/>
    <w:rsid w:val="004501A0"/>
    <w:rsid w:val="004613F0"/>
    <w:rsid w:val="00484EE7"/>
    <w:rsid w:val="00522B83"/>
    <w:rsid w:val="005435A0"/>
    <w:rsid w:val="00553BDA"/>
    <w:rsid w:val="00592C11"/>
    <w:rsid w:val="005A2AFF"/>
    <w:rsid w:val="005C06D7"/>
    <w:rsid w:val="005F68A9"/>
    <w:rsid w:val="0061345C"/>
    <w:rsid w:val="00636EF8"/>
    <w:rsid w:val="00645EB3"/>
    <w:rsid w:val="006F4226"/>
    <w:rsid w:val="00702F6C"/>
    <w:rsid w:val="00711E9B"/>
    <w:rsid w:val="00723CDB"/>
    <w:rsid w:val="00781D8C"/>
    <w:rsid w:val="007A2665"/>
    <w:rsid w:val="007C0ABF"/>
    <w:rsid w:val="007C6FD2"/>
    <w:rsid w:val="007E7111"/>
    <w:rsid w:val="007F316C"/>
    <w:rsid w:val="00846F86"/>
    <w:rsid w:val="00867DC1"/>
    <w:rsid w:val="008729CA"/>
    <w:rsid w:val="0089130C"/>
    <w:rsid w:val="008915AE"/>
    <w:rsid w:val="00897CD8"/>
    <w:rsid w:val="00994E21"/>
    <w:rsid w:val="009D7492"/>
    <w:rsid w:val="009E4D11"/>
    <w:rsid w:val="00A1771E"/>
    <w:rsid w:val="00A27A4D"/>
    <w:rsid w:val="00A420E7"/>
    <w:rsid w:val="00AA3596"/>
    <w:rsid w:val="00AF444F"/>
    <w:rsid w:val="00B4760E"/>
    <w:rsid w:val="00BB01C7"/>
    <w:rsid w:val="00BD20C5"/>
    <w:rsid w:val="00BE0CCE"/>
    <w:rsid w:val="00BE40FC"/>
    <w:rsid w:val="00BE73FA"/>
    <w:rsid w:val="00BF6D48"/>
    <w:rsid w:val="00C034A1"/>
    <w:rsid w:val="00C05038"/>
    <w:rsid w:val="00C44713"/>
    <w:rsid w:val="00CB7DAA"/>
    <w:rsid w:val="00D040FD"/>
    <w:rsid w:val="00D47933"/>
    <w:rsid w:val="00D67B54"/>
    <w:rsid w:val="00D95D5D"/>
    <w:rsid w:val="00DC4982"/>
    <w:rsid w:val="00E313A0"/>
    <w:rsid w:val="00E44D15"/>
    <w:rsid w:val="00E64D5A"/>
    <w:rsid w:val="00EA0508"/>
    <w:rsid w:val="00EC42A4"/>
    <w:rsid w:val="00EE171C"/>
    <w:rsid w:val="00F0216E"/>
    <w:rsid w:val="00FC24B7"/>
    <w:rsid w:val="00FD5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0363B"/>
  <w15:docId w15:val="{B7832F6D-9F79-49AA-91FF-BDCF7BDD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925"/>
    <w:rPr>
      <w:color w:val="0000FF"/>
      <w:u w:val="single"/>
    </w:rPr>
  </w:style>
  <w:style w:type="paragraph" w:styleId="BalloonText">
    <w:name w:val="Balloon Text"/>
    <w:basedOn w:val="Normal"/>
    <w:link w:val="BalloonTextChar"/>
    <w:uiPriority w:val="99"/>
    <w:semiHidden/>
    <w:unhideWhenUsed/>
    <w:rsid w:val="00EE17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171C"/>
    <w:rPr>
      <w:rFonts w:ascii="Lucida Grande" w:hAnsi="Lucida Grande" w:cs="Lucida Grande"/>
      <w:sz w:val="18"/>
      <w:szCs w:val="18"/>
    </w:rPr>
  </w:style>
  <w:style w:type="paragraph" w:styleId="ListParagraph">
    <w:name w:val="List Paragraph"/>
    <w:basedOn w:val="Normal"/>
    <w:uiPriority w:val="34"/>
    <w:qFormat/>
    <w:rsid w:val="009E4D11"/>
    <w:pPr>
      <w:ind w:firstLineChars="200" w:firstLine="420"/>
    </w:pPr>
  </w:style>
  <w:style w:type="paragraph" w:styleId="Header">
    <w:name w:val="header"/>
    <w:basedOn w:val="Normal"/>
    <w:link w:val="HeaderChar"/>
    <w:uiPriority w:val="99"/>
    <w:unhideWhenUsed/>
    <w:rsid w:val="0002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29"/>
  </w:style>
  <w:style w:type="paragraph" w:styleId="Footer">
    <w:name w:val="footer"/>
    <w:basedOn w:val="Normal"/>
    <w:link w:val="FooterChar"/>
    <w:uiPriority w:val="99"/>
    <w:unhideWhenUsed/>
    <w:rsid w:val="0002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29"/>
  </w:style>
  <w:style w:type="character" w:styleId="CommentReference">
    <w:name w:val="annotation reference"/>
    <w:basedOn w:val="DefaultParagraphFont"/>
    <w:uiPriority w:val="99"/>
    <w:semiHidden/>
    <w:unhideWhenUsed/>
    <w:rsid w:val="006F4226"/>
    <w:rPr>
      <w:sz w:val="16"/>
      <w:szCs w:val="16"/>
    </w:rPr>
  </w:style>
  <w:style w:type="paragraph" w:styleId="CommentText">
    <w:name w:val="annotation text"/>
    <w:basedOn w:val="Normal"/>
    <w:link w:val="CommentTextChar"/>
    <w:uiPriority w:val="99"/>
    <w:semiHidden/>
    <w:unhideWhenUsed/>
    <w:rsid w:val="006F4226"/>
    <w:pPr>
      <w:spacing w:line="240" w:lineRule="auto"/>
    </w:pPr>
    <w:rPr>
      <w:sz w:val="20"/>
      <w:szCs w:val="20"/>
    </w:rPr>
  </w:style>
  <w:style w:type="character" w:customStyle="1" w:styleId="CommentTextChar">
    <w:name w:val="Comment Text Char"/>
    <w:basedOn w:val="DefaultParagraphFont"/>
    <w:link w:val="CommentText"/>
    <w:uiPriority w:val="99"/>
    <w:semiHidden/>
    <w:rsid w:val="006F4226"/>
    <w:rPr>
      <w:sz w:val="20"/>
      <w:szCs w:val="20"/>
    </w:rPr>
  </w:style>
  <w:style w:type="paragraph" w:styleId="CommentSubject">
    <w:name w:val="annotation subject"/>
    <w:basedOn w:val="CommentText"/>
    <w:next w:val="CommentText"/>
    <w:link w:val="CommentSubjectChar"/>
    <w:uiPriority w:val="99"/>
    <w:semiHidden/>
    <w:unhideWhenUsed/>
    <w:rsid w:val="006F4226"/>
    <w:rPr>
      <w:b/>
      <w:bCs/>
    </w:rPr>
  </w:style>
  <w:style w:type="character" w:customStyle="1" w:styleId="CommentSubjectChar">
    <w:name w:val="Comment Subject Char"/>
    <w:basedOn w:val="CommentTextChar"/>
    <w:link w:val="CommentSubject"/>
    <w:uiPriority w:val="99"/>
    <w:semiHidden/>
    <w:rsid w:val="006F4226"/>
    <w:rPr>
      <w:b/>
      <w:bCs/>
      <w:sz w:val="20"/>
      <w:szCs w:val="20"/>
    </w:rPr>
  </w:style>
  <w:style w:type="paragraph" w:styleId="Revision">
    <w:name w:val="Revision"/>
    <w:hidden/>
    <w:uiPriority w:val="99"/>
    <w:semiHidden/>
    <w:rsid w:val="005F68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4347">
      <w:bodyDiv w:val="1"/>
      <w:marLeft w:val="0"/>
      <w:marRight w:val="0"/>
      <w:marTop w:val="0"/>
      <w:marBottom w:val="0"/>
      <w:divBdr>
        <w:top w:val="none" w:sz="0" w:space="0" w:color="auto"/>
        <w:left w:val="none" w:sz="0" w:space="0" w:color="auto"/>
        <w:bottom w:val="none" w:sz="0" w:space="0" w:color="auto"/>
        <w:right w:val="none" w:sz="0" w:space="0" w:color="auto"/>
      </w:divBdr>
      <w:divsChild>
        <w:div w:id="569076594">
          <w:marLeft w:val="0"/>
          <w:marRight w:val="0"/>
          <w:marTop w:val="200"/>
          <w:marBottom w:val="0"/>
          <w:divBdr>
            <w:top w:val="none" w:sz="0" w:space="0" w:color="auto"/>
            <w:left w:val="none" w:sz="0" w:space="0" w:color="auto"/>
            <w:bottom w:val="none" w:sz="0" w:space="0" w:color="auto"/>
            <w:right w:val="none" w:sz="0" w:space="0" w:color="auto"/>
          </w:divBdr>
        </w:div>
        <w:div w:id="1966307326">
          <w:marLeft w:val="0"/>
          <w:marRight w:val="0"/>
          <w:marTop w:val="0"/>
          <w:marBottom w:val="0"/>
          <w:divBdr>
            <w:top w:val="none" w:sz="0" w:space="0" w:color="auto"/>
            <w:left w:val="none" w:sz="0" w:space="0" w:color="auto"/>
            <w:bottom w:val="none" w:sz="0" w:space="0" w:color="auto"/>
            <w:right w:val="none" w:sz="0" w:space="0" w:color="auto"/>
          </w:divBdr>
          <w:divsChild>
            <w:div w:id="766535983">
              <w:marLeft w:val="0"/>
              <w:marRight w:val="0"/>
              <w:marTop w:val="0"/>
              <w:marBottom w:val="0"/>
              <w:divBdr>
                <w:top w:val="none" w:sz="0" w:space="0" w:color="auto"/>
                <w:left w:val="none" w:sz="0" w:space="0" w:color="auto"/>
                <w:bottom w:val="none" w:sz="0" w:space="0" w:color="auto"/>
                <w:right w:val="none" w:sz="0" w:space="0" w:color="auto"/>
              </w:divBdr>
            </w:div>
            <w:div w:id="1507357430">
              <w:marLeft w:val="0"/>
              <w:marRight w:val="0"/>
              <w:marTop w:val="0"/>
              <w:marBottom w:val="0"/>
              <w:divBdr>
                <w:top w:val="none" w:sz="0" w:space="0" w:color="auto"/>
                <w:left w:val="none" w:sz="0" w:space="0" w:color="auto"/>
                <w:bottom w:val="none" w:sz="0" w:space="0" w:color="auto"/>
                <w:right w:val="none" w:sz="0" w:space="0" w:color="auto"/>
              </w:divBdr>
            </w:div>
            <w:div w:id="1842889713">
              <w:marLeft w:val="0"/>
              <w:marRight w:val="0"/>
              <w:marTop w:val="0"/>
              <w:marBottom w:val="0"/>
              <w:divBdr>
                <w:top w:val="none" w:sz="0" w:space="0" w:color="auto"/>
                <w:left w:val="none" w:sz="0" w:space="0" w:color="auto"/>
                <w:bottom w:val="none" w:sz="0" w:space="0" w:color="auto"/>
                <w:right w:val="none" w:sz="0" w:space="0" w:color="auto"/>
              </w:divBdr>
            </w:div>
          </w:divsChild>
        </w:div>
        <w:div w:id="1974366355">
          <w:marLeft w:val="0"/>
          <w:marRight w:val="0"/>
          <w:marTop w:val="240"/>
          <w:marBottom w:val="240"/>
          <w:divBdr>
            <w:top w:val="none" w:sz="0" w:space="0" w:color="auto"/>
            <w:left w:val="none" w:sz="0" w:space="0" w:color="auto"/>
            <w:bottom w:val="none" w:sz="0" w:space="0" w:color="auto"/>
            <w:right w:val="none" w:sz="0" w:space="0" w:color="auto"/>
          </w:divBdr>
        </w:div>
        <w:div w:id="1407216805">
          <w:marLeft w:val="0"/>
          <w:marRight w:val="0"/>
          <w:marTop w:val="0"/>
          <w:marBottom w:val="0"/>
          <w:divBdr>
            <w:top w:val="none" w:sz="0" w:space="0" w:color="auto"/>
            <w:left w:val="none" w:sz="0" w:space="0" w:color="auto"/>
            <w:bottom w:val="none" w:sz="0" w:space="0" w:color="auto"/>
            <w:right w:val="none" w:sz="0" w:space="0" w:color="auto"/>
          </w:divBdr>
        </w:div>
        <w:div w:id="585112283">
          <w:marLeft w:val="0"/>
          <w:marRight w:val="0"/>
          <w:marTop w:val="0"/>
          <w:marBottom w:val="0"/>
          <w:divBdr>
            <w:top w:val="none" w:sz="0" w:space="0" w:color="auto"/>
            <w:left w:val="none" w:sz="0" w:space="0" w:color="auto"/>
            <w:bottom w:val="none" w:sz="0" w:space="0" w:color="auto"/>
            <w:right w:val="none" w:sz="0" w:space="0" w:color="auto"/>
          </w:divBdr>
        </w:div>
        <w:div w:id="1241137284">
          <w:marLeft w:val="0"/>
          <w:marRight w:val="0"/>
          <w:marTop w:val="0"/>
          <w:marBottom w:val="0"/>
          <w:divBdr>
            <w:top w:val="none" w:sz="0" w:space="0" w:color="auto"/>
            <w:left w:val="none" w:sz="0" w:space="0" w:color="auto"/>
            <w:bottom w:val="none" w:sz="0" w:space="0" w:color="auto"/>
            <w:right w:val="none" w:sz="0" w:space="0" w:color="auto"/>
          </w:divBdr>
        </w:div>
        <w:div w:id="311524639">
          <w:marLeft w:val="0"/>
          <w:marRight w:val="0"/>
          <w:marTop w:val="200"/>
          <w:marBottom w:val="200"/>
          <w:divBdr>
            <w:top w:val="none" w:sz="0" w:space="0" w:color="auto"/>
            <w:left w:val="none" w:sz="0" w:space="0" w:color="auto"/>
            <w:bottom w:val="none" w:sz="0" w:space="0" w:color="auto"/>
            <w:right w:val="none" w:sz="0" w:space="0" w:color="auto"/>
          </w:divBdr>
        </w:div>
        <w:div w:id="1579704755">
          <w:marLeft w:val="0"/>
          <w:marRight w:val="0"/>
          <w:marTop w:val="200"/>
          <w:marBottom w:val="200"/>
          <w:divBdr>
            <w:top w:val="none" w:sz="0" w:space="0" w:color="auto"/>
            <w:left w:val="none" w:sz="0" w:space="0" w:color="auto"/>
            <w:bottom w:val="none" w:sz="0" w:space="0" w:color="auto"/>
            <w:right w:val="none" w:sz="0" w:space="0" w:color="auto"/>
          </w:divBdr>
        </w:div>
        <w:div w:id="639848636">
          <w:marLeft w:val="0"/>
          <w:marRight w:val="0"/>
          <w:marTop w:val="0"/>
          <w:marBottom w:val="0"/>
          <w:divBdr>
            <w:top w:val="none" w:sz="0" w:space="0" w:color="auto"/>
            <w:left w:val="none" w:sz="0" w:space="0" w:color="auto"/>
            <w:bottom w:val="none" w:sz="0" w:space="0" w:color="auto"/>
            <w:right w:val="none" w:sz="0" w:space="0" w:color="auto"/>
          </w:divBdr>
          <w:divsChild>
            <w:div w:id="933517269">
              <w:marLeft w:val="-60"/>
              <w:marRight w:val="0"/>
              <w:marTop w:val="0"/>
              <w:marBottom w:val="0"/>
              <w:divBdr>
                <w:top w:val="none" w:sz="0" w:space="0" w:color="auto"/>
                <w:left w:val="none" w:sz="0" w:space="0" w:color="auto"/>
                <w:bottom w:val="none" w:sz="0" w:space="0" w:color="auto"/>
                <w:right w:val="none" w:sz="0" w:space="0" w:color="auto"/>
              </w:divBdr>
            </w:div>
          </w:divsChild>
        </w:div>
        <w:div w:id="1690719560">
          <w:marLeft w:val="0"/>
          <w:marRight w:val="0"/>
          <w:marTop w:val="200"/>
          <w:marBottom w:val="200"/>
          <w:divBdr>
            <w:top w:val="none" w:sz="0" w:space="0" w:color="auto"/>
            <w:left w:val="none" w:sz="0" w:space="0" w:color="auto"/>
            <w:bottom w:val="none" w:sz="0" w:space="0" w:color="auto"/>
            <w:right w:val="none" w:sz="0" w:space="0" w:color="auto"/>
          </w:divBdr>
        </w:div>
        <w:div w:id="1400862891">
          <w:marLeft w:val="0"/>
          <w:marRight w:val="0"/>
          <w:marTop w:val="200"/>
          <w:marBottom w:val="200"/>
          <w:divBdr>
            <w:top w:val="none" w:sz="0" w:space="0" w:color="auto"/>
            <w:left w:val="none" w:sz="0" w:space="0" w:color="auto"/>
            <w:bottom w:val="none" w:sz="0" w:space="0" w:color="auto"/>
            <w:right w:val="none" w:sz="0" w:space="0" w:color="auto"/>
          </w:divBdr>
        </w:div>
        <w:div w:id="1844778046">
          <w:marLeft w:val="630"/>
          <w:marRight w:val="0"/>
          <w:marTop w:val="240"/>
          <w:marBottom w:val="200"/>
          <w:divBdr>
            <w:top w:val="none" w:sz="0" w:space="0" w:color="auto"/>
            <w:left w:val="none" w:sz="0" w:space="0" w:color="auto"/>
            <w:bottom w:val="none" w:sz="0" w:space="0" w:color="auto"/>
            <w:right w:val="none" w:sz="0" w:space="0" w:color="auto"/>
          </w:divBdr>
        </w:div>
        <w:div w:id="779304127">
          <w:marLeft w:val="0"/>
          <w:marRight w:val="0"/>
          <w:marTop w:val="200"/>
          <w:marBottom w:val="200"/>
          <w:divBdr>
            <w:top w:val="none" w:sz="0" w:space="0" w:color="auto"/>
            <w:left w:val="none" w:sz="0" w:space="0" w:color="auto"/>
            <w:bottom w:val="none" w:sz="0" w:space="0" w:color="auto"/>
            <w:right w:val="none" w:sz="0" w:space="0" w:color="auto"/>
          </w:divBdr>
        </w:div>
        <w:div w:id="2039770876">
          <w:marLeft w:val="0"/>
          <w:marRight w:val="0"/>
          <w:marTop w:val="200"/>
          <w:marBottom w:val="200"/>
          <w:divBdr>
            <w:top w:val="none" w:sz="0" w:space="0" w:color="auto"/>
            <w:left w:val="none" w:sz="0" w:space="0" w:color="auto"/>
            <w:bottom w:val="none" w:sz="0" w:space="0" w:color="auto"/>
            <w:right w:val="none" w:sz="0" w:space="0" w:color="auto"/>
          </w:divBdr>
        </w:div>
        <w:div w:id="1662080810">
          <w:marLeft w:val="0"/>
          <w:marRight w:val="0"/>
          <w:marTop w:val="200"/>
          <w:marBottom w:val="200"/>
          <w:divBdr>
            <w:top w:val="none" w:sz="0" w:space="0" w:color="auto"/>
            <w:left w:val="none" w:sz="0" w:space="0" w:color="auto"/>
            <w:bottom w:val="none" w:sz="0" w:space="0" w:color="auto"/>
            <w:right w:val="none" w:sz="0" w:space="0" w:color="auto"/>
          </w:divBdr>
        </w:div>
      </w:divsChild>
    </w:div>
    <w:div w:id="105867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cjgq67@mail.missouri.edu</dc:creator>
  <cp:keywords/>
  <dc:description/>
  <cp:lastModifiedBy>Shelly Gao</cp:lastModifiedBy>
  <cp:revision>10</cp:revision>
  <dcterms:created xsi:type="dcterms:W3CDTF">2017-01-09T16:45:00Z</dcterms:created>
  <dcterms:modified xsi:type="dcterms:W3CDTF">2017-01-17T21:30:00Z</dcterms:modified>
</cp:coreProperties>
</file>